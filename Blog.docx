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A23AAE" w:rsidP="00A23AAE">
      <w:pPr>
        <w:pStyle w:val="Heading1"/>
        <w:jc w:val="center"/>
      </w:pPr>
      <w:r>
        <w:t>How to Integrate Angular with .NET Core Project</w:t>
      </w:r>
    </w:p>
    <w:p w:rsidR="00A23AAE" w:rsidRDefault="00A23AAE" w:rsidP="00A23AAE">
      <w:r>
        <w:t xml:space="preserve">In this article, we are going to show you how to integrate </w:t>
      </w:r>
      <w:r w:rsidR="00D818F0">
        <w:t xml:space="preserve">a </w:t>
      </w:r>
      <w:r w:rsidRPr="00D17B99">
        <w:rPr>
          <w:noProof/>
        </w:rPr>
        <w:t>server</w:t>
      </w:r>
      <w:r w:rsidR="00D17B99" w:rsidRPr="00D17B99">
        <w:rPr>
          <w:noProof/>
        </w:rPr>
        <w:t>-</w:t>
      </w:r>
      <w:r w:rsidRPr="00D17B99">
        <w:rPr>
          <w:noProof/>
        </w:rPr>
        <w:t>side</w:t>
      </w:r>
      <w:r>
        <w:t xml:space="preserve"> .NET Core project with </w:t>
      </w:r>
      <w:r w:rsidR="00D818F0">
        <w:t>a</w:t>
      </w:r>
      <w:ins w:id="0" w:author="Vlada" w:date="2018-07-21T19:20:00Z">
        <w:r w:rsidR="00D818F0">
          <w:t xml:space="preserve"> </w:t>
        </w:r>
      </w:ins>
      <w:r>
        <w:t xml:space="preserve">client side </w:t>
      </w:r>
      <w:r w:rsidRPr="00A23AAE">
        <w:rPr>
          <w:noProof/>
        </w:rPr>
        <w:t>An</w:t>
      </w:r>
      <w:r>
        <w:rPr>
          <w:noProof/>
        </w:rPr>
        <w:t>gu</w:t>
      </w:r>
      <w:r w:rsidRPr="00A23AAE">
        <w:rPr>
          <w:noProof/>
        </w:rPr>
        <w:t>lar</w:t>
      </w:r>
      <w:r>
        <w:t xml:space="preserve"> project. We are going to start with the server side first by creating a layer to fetch data from a database and creating an endpoint that will process the client side request and return </w:t>
      </w:r>
      <w:r w:rsidR="00D818F0">
        <w:t xml:space="preserve">the </w:t>
      </w:r>
      <w:r>
        <w:t xml:space="preserve">fetched data from </w:t>
      </w:r>
      <w:r w:rsidR="00D818F0">
        <w:t xml:space="preserve">the </w:t>
      </w:r>
      <w:r>
        <w:t>database.</w:t>
      </w:r>
    </w:p>
    <w:p w:rsidR="00A23AAE" w:rsidRDefault="00A23AAE" w:rsidP="00A23AAE">
      <w:pPr>
        <w:rPr>
          <w:noProof/>
        </w:rPr>
      </w:pPr>
      <w:r>
        <w:t xml:space="preserve">After we are finished with the server side of the </w:t>
      </w:r>
      <w:r w:rsidRPr="00A23AAE">
        <w:rPr>
          <w:noProof/>
        </w:rPr>
        <w:t>application, we are going to continue ou</w:t>
      </w:r>
      <w:r>
        <w:rPr>
          <w:noProof/>
        </w:rPr>
        <w:t>r work on the client part. We are going to create components to process and display the data fetched from the server with a simple interface. For that purpose, w</w:t>
      </w:r>
      <w:r w:rsidR="00D0319C">
        <w:rPr>
          <w:noProof/>
        </w:rPr>
        <w:t>e are going to use a service to create a centralized place to handle our HTTP requests.</w:t>
      </w:r>
    </w:p>
    <w:p w:rsidR="00D0319C" w:rsidRDefault="00D0319C" w:rsidP="00A23AAE">
      <w:pPr>
        <w:rPr>
          <w:noProof/>
        </w:rPr>
      </w:pPr>
      <w:r>
        <w:rPr>
          <w:noProof/>
        </w:rPr>
        <w:t>To create a server side of our project, we are going to use Visual Studio 2017 and for a client part</w:t>
      </w:r>
      <w:r w:rsidR="008773A5">
        <w:rPr>
          <w:noProof/>
        </w:rPr>
        <w:t xml:space="preserve"> the</w:t>
      </w:r>
      <w:r>
        <w:rPr>
          <w:noProof/>
        </w:rPr>
        <w:t xml:space="preserve"> Visual Studio Code editor.</w:t>
      </w:r>
    </w:p>
    <w:p w:rsidR="00D0319C" w:rsidRDefault="00D0319C" w:rsidP="00A23AAE">
      <w:pPr>
        <w:rPr>
          <w:noProof/>
        </w:rPr>
      </w:pPr>
      <w:r>
        <w:rPr>
          <w:noProof/>
        </w:rPr>
        <w:t xml:space="preserve">To download the </w:t>
      </w:r>
      <w:r w:rsidRPr="00D0319C">
        <w:rPr>
          <w:noProof/>
        </w:rPr>
        <w:t>server</w:t>
      </w:r>
      <w:r>
        <w:rPr>
          <w:noProof/>
        </w:rPr>
        <w:t>-</w:t>
      </w:r>
      <w:r w:rsidRPr="00D0319C">
        <w:rPr>
          <w:noProof/>
        </w:rPr>
        <w:t>side</w:t>
      </w:r>
      <w:r>
        <w:rPr>
          <w:noProof/>
        </w:rPr>
        <w:t xml:space="preserve"> source </w:t>
      </w:r>
      <w:r w:rsidRPr="00D0319C">
        <w:rPr>
          <w:noProof/>
        </w:rPr>
        <w:t>code</w:t>
      </w:r>
      <w:r>
        <w:rPr>
          <w:noProof/>
        </w:rPr>
        <w:t xml:space="preserve"> check out ……..</w:t>
      </w:r>
    </w:p>
    <w:p w:rsidR="00D0319C" w:rsidRDefault="00D0319C" w:rsidP="00A23AAE">
      <w:pPr>
        <w:rPr>
          <w:noProof/>
        </w:rPr>
      </w:pPr>
      <w:r>
        <w:rPr>
          <w:noProof/>
        </w:rPr>
        <w:t>For the client side code check out ….</w:t>
      </w:r>
    </w:p>
    <w:p w:rsidR="00D0319C" w:rsidRDefault="00D0319C" w:rsidP="00A23AAE">
      <w:pPr>
        <w:rPr>
          <w:noProof/>
        </w:rPr>
      </w:pPr>
      <w:r>
        <w:rPr>
          <w:noProof/>
        </w:rPr>
        <w:t xml:space="preserve">So, </w:t>
      </w:r>
      <w:r w:rsidRPr="00D0319C">
        <w:rPr>
          <w:noProof/>
        </w:rPr>
        <w:t>let</w:t>
      </w:r>
      <w:r>
        <w:rPr>
          <w:noProof/>
        </w:rPr>
        <w:t>'</w:t>
      </w:r>
      <w:r w:rsidRPr="00D0319C">
        <w:rPr>
          <w:noProof/>
        </w:rPr>
        <w:t>s</w:t>
      </w:r>
      <w:r>
        <w:rPr>
          <w:noProof/>
        </w:rPr>
        <w:t xml:space="preserve"> get to the </w:t>
      </w:r>
      <w:r w:rsidRPr="00D0319C">
        <w:rPr>
          <w:noProof/>
        </w:rPr>
        <w:t>action</w:t>
      </w:r>
      <w:r>
        <w:rPr>
          <w:noProof/>
        </w:rPr>
        <w:t>.</w:t>
      </w:r>
    </w:p>
    <w:p w:rsidR="00D0319C" w:rsidRDefault="00127A98" w:rsidP="00127A98">
      <w:pPr>
        <w:pStyle w:val="Heading2"/>
      </w:pPr>
      <w:r>
        <w:t>Project Preparation</w:t>
      </w:r>
    </w:p>
    <w:p w:rsidR="00127A98" w:rsidRDefault="00127A98" w:rsidP="00127A98">
      <w:r>
        <w:t>Let’s start by creating a new ASP.NET Core Web Application:</w:t>
      </w:r>
    </w:p>
    <w:p w:rsidR="00127A98" w:rsidRDefault="00127A98" w:rsidP="00127A98">
      <w:r>
        <w:rPr>
          <w:noProof/>
        </w:rPr>
        <w:drawing>
          <wp:inline distT="0" distB="0" distL="0" distR="0">
            <wp:extent cx="5943600" cy="4110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ing_Proje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10990"/>
                    </a:xfrm>
                    <a:prstGeom prst="rect">
                      <a:avLst/>
                    </a:prstGeom>
                  </pic:spPr>
                </pic:pic>
              </a:graphicData>
            </a:graphic>
          </wp:inline>
        </w:drawing>
      </w:r>
    </w:p>
    <w:p w:rsidR="00127A98" w:rsidRDefault="00127A98" w:rsidP="00127A98">
      <w:r>
        <w:lastRenderedPageBreak/>
        <w:t>After we click on the OK button, we are going to choose the Web API project:</w:t>
      </w:r>
    </w:p>
    <w:p w:rsidR="00127A98" w:rsidRDefault="00127A98" w:rsidP="00127A98">
      <w:r>
        <w:rPr>
          <w:noProof/>
        </w:rPr>
        <w:drawing>
          <wp:inline distT="0" distB="0" distL="0" distR="0">
            <wp:extent cx="5943600" cy="413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WebAPI_Proj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30040"/>
                    </a:xfrm>
                    <a:prstGeom prst="rect">
                      <a:avLst/>
                    </a:prstGeom>
                  </pic:spPr>
                </pic:pic>
              </a:graphicData>
            </a:graphic>
          </wp:inline>
        </w:drawing>
      </w:r>
    </w:p>
    <w:p w:rsidR="00127A98" w:rsidRDefault="00127A98" w:rsidP="00127A98">
      <w:r>
        <w:t>After several seconds, the project is prepared for us.</w:t>
      </w:r>
    </w:p>
    <w:p w:rsidR="00127A98" w:rsidRDefault="00414332" w:rsidP="00127A98">
      <w:r>
        <w:t xml:space="preserve">Now, let’s open the </w:t>
      </w:r>
      <w:proofErr w:type="spellStart"/>
      <w:r>
        <w:t>launchSettings.json</w:t>
      </w:r>
      <w:proofErr w:type="spellEnd"/>
      <w:r>
        <w:t xml:space="preserve"> file to modify the endpoint </w:t>
      </w:r>
      <w:proofErr w:type="spellStart"/>
      <w:proofErr w:type="gramStart"/>
      <w:r>
        <w:t>url</w:t>
      </w:r>
      <w:proofErr w:type="spellEnd"/>
      <w:proofErr w:type="gramEnd"/>
      <w:r>
        <w:t xml:space="preserve"> address and to disable our browser to start as soon as the application starts:</w:t>
      </w:r>
    </w:p>
    <w:p w:rsidR="00414332" w:rsidRDefault="00414332" w:rsidP="00127A98">
      <w:r>
        <w:rPr>
          <w:noProof/>
        </w:rPr>
        <w:drawing>
          <wp:inline distT="0" distB="0" distL="0" distR="0">
            <wp:extent cx="2619375" cy="254441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LaunchSettings.png"/>
                    <pic:cNvPicPr/>
                  </pic:nvPicPr>
                  <pic:blipFill>
                    <a:blip r:embed="rId9">
                      <a:extLst>
                        <a:ext uri="{28A0092B-C50C-407E-A947-70E740481C1C}">
                          <a14:useLocalDpi xmlns:a14="http://schemas.microsoft.com/office/drawing/2010/main" val="0"/>
                        </a:ext>
                      </a:extLst>
                    </a:blip>
                    <a:stretch>
                      <a:fillRect/>
                    </a:stretch>
                  </pic:blipFill>
                  <pic:spPr>
                    <a:xfrm>
                      <a:off x="0" y="0"/>
                      <a:ext cx="2626178" cy="2551026"/>
                    </a:xfrm>
                    <a:prstGeom prst="rect">
                      <a:avLst/>
                    </a:prstGeom>
                  </pic:spPr>
                </pic:pic>
              </a:graphicData>
            </a:graphic>
          </wp:inline>
        </w:drawing>
      </w:r>
    </w:p>
    <w:p w:rsidR="00414332" w:rsidRDefault="00414332" w:rsidP="00127A98"/>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iisSettings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windowsAuthentication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anonymousAuthentication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iisExpress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"http://localhost:5000/"</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sslPort</w:t>
      </w:r>
      <w:proofErr w:type="spellEnd"/>
      <w:proofErr w:type="gramEnd"/>
      <w:r>
        <w:rPr>
          <w:rFonts w:ascii="Consolas" w:hAnsi="Consolas" w:cs="Consolas"/>
          <w:color w:val="2E75B6"/>
          <w:sz w:val="19"/>
          <w:szCs w:val="19"/>
        </w:rPr>
        <w:t>"</w:t>
      </w:r>
      <w:r>
        <w:rPr>
          <w:rFonts w:ascii="Consolas" w:hAnsi="Consolas" w:cs="Consolas"/>
          <w:color w:val="000000"/>
          <w:sz w:val="19"/>
          <w:szCs w:val="19"/>
        </w:rPr>
        <w:t>: 0</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profiles</w:t>
      </w:r>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IISExpress</w:t>
      </w:r>
      <w:proofErr w:type="spellEnd"/>
      <w:r>
        <w:rPr>
          <w:rFonts w:ascii="Consolas" w:hAnsi="Consolas" w:cs="Consolas"/>
          <w:color w:val="A31515"/>
          <w:sz w:val="19"/>
          <w:szCs w:val="19"/>
        </w:rPr>
        <w: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Server_Side_App</w:t>
      </w:r>
      <w:proofErr w:type="spell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"http://localhost:5000/"</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332" w:rsidRDefault="00414332" w:rsidP="00127A98">
      <w:r>
        <w:t xml:space="preserve">Because the server side and the client side projects will run on different domains we need to enable CORS on the server side project. To do that we need to open the </w:t>
      </w:r>
      <w:proofErr w:type="spellStart"/>
      <w:r>
        <w:t>Startup.cs</w:t>
      </w:r>
      <w:proofErr w:type="spellEnd"/>
      <w:r>
        <w:t xml:space="preserve"> class and to modify </w:t>
      </w:r>
      <w:r w:rsidRPr="00414332">
        <w:rPr>
          <w:noProof/>
        </w:rPr>
        <w:t>the Con</w:t>
      </w:r>
      <w:r>
        <w:rPr>
          <w:noProof/>
        </w:rPr>
        <w:t>figureServices and Configure methods</w:t>
      </w:r>
      <w: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services.AddCors</w:t>
      </w:r>
      <w:proofErr w:type="spellEnd"/>
      <w:r>
        <w:rPr>
          <w:rFonts w:ascii="Consolas" w:hAnsi="Consolas" w:cs="Consolas"/>
          <w:color w:val="000000"/>
          <w:sz w:val="19"/>
          <w:szCs w:val="19"/>
        </w:rPr>
        <w:t>(</w:t>
      </w:r>
      <w:proofErr w:type="gramEnd"/>
      <w:r>
        <w:rPr>
          <w:rFonts w:ascii="Consolas" w:hAnsi="Consolas" w:cs="Consolas"/>
          <w:color w:val="000000"/>
          <w:sz w:val="19"/>
          <w:szCs w:val="19"/>
        </w:rPr>
        <w:t>options =&gt;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options.AddPolicy</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CorsPolicy</w:t>
      </w:r>
      <w:proofErr w:type="spellEnd"/>
      <w:r>
        <w:rPr>
          <w:rFonts w:ascii="Consolas" w:hAnsi="Consolas" w:cs="Consolas"/>
          <w:color w:val="A31515"/>
          <w:sz w:val="19"/>
          <w:szCs w:val="19"/>
        </w:rPr>
        <w: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builder.AllowAnyOrigin</w:t>
      </w:r>
      <w:proofErr w:type="spell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AllowAnyMethod</w:t>
      </w:r>
      <w:proofErr w:type="spellEnd"/>
      <w:r>
        <w:rPr>
          <w:rFonts w:ascii="Consolas" w:hAnsi="Consolas" w:cs="Consolas"/>
          <w:color w:val="000000"/>
          <w:sz w:val="19"/>
          <w:szCs w:val="19"/>
        </w:rPr>
        <w:t>()</w:t>
      </w:r>
      <w:proofErr w:type="gramEnd"/>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AllowAnyHeader</w:t>
      </w:r>
      <w:proofErr w:type="spellEnd"/>
      <w:r>
        <w:rPr>
          <w:rFonts w:ascii="Consolas" w:hAnsi="Consolas" w:cs="Consolas"/>
          <w:color w:val="000000"/>
          <w:sz w:val="19"/>
          <w:szCs w:val="19"/>
        </w:rPr>
        <w:t>()</w:t>
      </w:r>
      <w:proofErr w:type="gramEnd"/>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AllowCredentials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env.IsDevelopment</w:t>
      </w:r>
      <w:proofErr w:type="spell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332" w:rsidRDefault="00414332" w:rsidP="00414332">
      <w:pPr>
        <w:autoSpaceDE w:val="0"/>
        <w:autoSpaceDN w:val="0"/>
        <w:adjustRightInd w:val="0"/>
        <w:spacing w:after="0" w:line="240" w:lineRule="auto"/>
        <w:rPr>
          <w:rFonts w:ascii="Consolas" w:hAnsi="Consolas" w:cs="Consolas"/>
          <w:color w:val="000000"/>
          <w:sz w:val="19"/>
          <w:szCs w:val="19"/>
        </w:rPr>
      </w:pP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app.UseCors</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CorsPolicy</w:t>
      </w:r>
      <w:proofErr w:type="spellEnd"/>
      <w:r>
        <w:rPr>
          <w:rFonts w:ascii="Consolas" w:hAnsi="Consolas" w:cs="Consolas"/>
          <w:color w:val="A31515"/>
          <w:sz w:val="19"/>
          <w:szCs w:val="19"/>
        </w:rPr>
        <w:t>"</w:t>
      </w:r>
      <w:r>
        <w:rPr>
          <w:rFonts w:ascii="Consolas" w:hAnsi="Consolas" w:cs="Consolas"/>
          <w:color w:val="000000"/>
          <w:sz w:val="19"/>
          <w:szCs w:val="19"/>
        </w:rPr>
        <w:t>);</w:t>
      </w:r>
    </w:p>
    <w:p w:rsidR="00414332" w:rsidRDefault="00414332" w:rsidP="00414332">
      <w:pPr>
        <w:autoSpaceDE w:val="0"/>
        <w:autoSpaceDN w:val="0"/>
        <w:adjustRightInd w:val="0"/>
        <w:spacing w:after="0" w:line="240" w:lineRule="auto"/>
        <w:rPr>
          <w:rFonts w:ascii="Consolas" w:hAnsi="Consolas" w:cs="Consolas"/>
          <w:color w:val="000000"/>
          <w:sz w:val="19"/>
          <w:szCs w:val="19"/>
        </w:rPr>
      </w:pPr>
    </w:p>
    <w:p w:rsidR="00414332" w:rsidRDefault="00414332" w:rsidP="004143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332" w:rsidRDefault="00414332" w:rsidP="00414332">
      <w:pPr>
        <w:rPr>
          <w:rFonts w:ascii="Consolas" w:hAnsi="Consolas" w:cs="Consolas"/>
          <w:color w:val="000000"/>
          <w:sz w:val="19"/>
          <w:szCs w:val="19"/>
        </w:rPr>
      </w:pPr>
      <w:r>
        <w:rPr>
          <w:rFonts w:ascii="Consolas" w:hAnsi="Consolas" w:cs="Consolas"/>
          <w:color w:val="000000"/>
          <w:sz w:val="19"/>
          <w:szCs w:val="19"/>
        </w:rPr>
        <w:t>}</w:t>
      </w:r>
    </w:p>
    <w:p w:rsidR="00414332" w:rsidRDefault="00414332" w:rsidP="00414332">
      <w:r>
        <w:lastRenderedPageBreak/>
        <w:t>To learn more about CORS configuration and the project configuration ov</w:t>
      </w:r>
      <w:r w:rsidR="00317D3F">
        <w:t xml:space="preserve">erall, you can </w:t>
      </w:r>
      <w:r w:rsidR="007F1CDE">
        <w:t xml:space="preserve">check out </w:t>
      </w:r>
      <w:r w:rsidR="00317D3F">
        <w:t xml:space="preserve">the </w:t>
      </w:r>
      <w:hyperlink r:id="rId10" w:history="1">
        <w:r w:rsidR="00317D3F" w:rsidRPr="00317D3F">
          <w:rPr>
            <w:rStyle w:val="Hyperlink"/>
          </w:rPr>
          <w:t>.NET Core Project Configuration article.</w:t>
        </w:r>
      </w:hyperlink>
    </w:p>
    <w:p w:rsidR="00317D3F" w:rsidRDefault="0039517E" w:rsidP="0039517E">
      <w:pPr>
        <w:pStyle w:val="Heading2"/>
      </w:pPr>
      <w:r>
        <w:t>Configuring Entity Framework Core</w:t>
      </w:r>
    </w:p>
    <w:p w:rsidR="0039517E" w:rsidRDefault="0039517E" w:rsidP="0039517E">
      <w:r>
        <w:t>We are going to use EF Core library to enable access to a database from our server application. It was installed automatically during the application creation process.</w:t>
      </w:r>
    </w:p>
    <w:p w:rsidR="0039517E" w:rsidRDefault="0039517E" w:rsidP="0039517E">
      <w:r>
        <w:t>So, let’s create a new folder Models and a new class Movie inside it:</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Table(</w:t>
      </w:r>
      <w:proofErr w:type="gramEnd"/>
      <w:r>
        <w:rPr>
          <w:rFonts w:ascii="Consolas" w:hAnsi="Consolas" w:cs="Consolas"/>
          <w:color w:val="A31515"/>
          <w:sz w:val="19"/>
          <w:szCs w:val="19"/>
        </w:rPr>
        <w:t>"Movie"</w:t>
      </w:r>
      <w:r>
        <w:rPr>
          <w:rFonts w:ascii="Consolas" w:hAnsi="Consolas" w:cs="Consolas"/>
          <w:color w:val="000000"/>
          <w:sz w:val="19"/>
          <w:szCs w:val="19"/>
        </w:rPr>
        <w:t>)]</w:t>
      </w:r>
    </w:p>
    <w:p w:rsidR="0039517E" w:rsidRDefault="0039517E" w:rsidP="003951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Movie</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Guid</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Genre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Director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r>
        <w:rPr>
          <w:rFonts w:ascii="Consolas" w:hAnsi="Consolas" w:cs="Consolas"/>
          <w:color w:val="000000"/>
          <w:sz w:val="19"/>
          <w:szCs w:val="19"/>
        </w:rPr>
        <w:t>}</w:t>
      </w:r>
    </w:p>
    <w:p w:rsidR="0039517E" w:rsidRDefault="0039517E" w:rsidP="0039517E">
      <w:r>
        <w:t>This class represents our Movie table inside a database.</w:t>
      </w:r>
    </w:p>
    <w:p w:rsidR="0039517E" w:rsidRDefault="0039517E" w:rsidP="0039517E">
      <w:r>
        <w:t xml:space="preserve">Now, we need to create a context class </w:t>
      </w:r>
      <w:proofErr w:type="spellStart"/>
      <w:r>
        <w:t>MovieContext.cs</w:t>
      </w:r>
      <w:proofErr w:type="spellEnd"/>
      <w:r>
        <w:t xml:space="preserve"> in our project, which will be a middleware for a database communication:</w:t>
      </w:r>
    </w:p>
    <w:p w:rsidR="0039517E" w:rsidRDefault="0039517E" w:rsidP="003951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MovieContext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DbContext</w:t>
      </w:r>
      <w:proofErr w:type="spellEnd"/>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DbContextOptions</w:t>
      </w:r>
      <w:proofErr w:type="spellEnd"/>
      <w:r>
        <w:rPr>
          <w:rFonts w:ascii="Consolas" w:hAnsi="Consolas" w:cs="Consolas"/>
          <w:color w:val="000000"/>
          <w:sz w:val="19"/>
          <w:szCs w:val="19"/>
        </w:rPr>
        <w:t xml:space="preserve"> options)</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options)</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517E" w:rsidRDefault="0039517E" w:rsidP="0039517E">
      <w:pPr>
        <w:autoSpaceDE w:val="0"/>
        <w:autoSpaceDN w:val="0"/>
        <w:adjustRightInd w:val="0"/>
        <w:spacing w:after="0" w:line="240" w:lineRule="auto"/>
        <w:rPr>
          <w:rFonts w:ascii="Consolas" w:hAnsi="Consolas" w:cs="Consolas"/>
          <w:color w:val="000000"/>
          <w:sz w:val="19"/>
          <w:szCs w:val="19"/>
        </w:rPr>
      </w:pPr>
    </w:p>
    <w:p w:rsidR="0039517E" w:rsidRDefault="0039517E" w:rsidP="003951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&lt;Movie&gt; Movies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9517E" w:rsidRDefault="0039517E" w:rsidP="0039517E">
      <w:r>
        <w:rPr>
          <w:rFonts w:ascii="Consolas" w:hAnsi="Consolas" w:cs="Consolas"/>
          <w:color w:val="000000"/>
          <w:sz w:val="19"/>
          <w:szCs w:val="19"/>
        </w:rPr>
        <w:t>}</w:t>
      </w:r>
    </w:p>
    <w:p w:rsidR="00E57152" w:rsidRDefault="00E57152" w:rsidP="0039517E">
      <w:r>
        <w:t xml:space="preserve">After </w:t>
      </w:r>
      <w:r w:rsidR="008773A5">
        <w:t>that, we need to provide a data</w:t>
      </w:r>
      <w:r>
        <w:t xml:space="preserve">base connection string inside the </w:t>
      </w:r>
      <w:proofErr w:type="spellStart"/>
      <w:r>
        <w:t>appsettings.json</w:t>
      </w:r>
      <w:proofErr w:type="spellEnd"/>
      <w:r>
        <w:t xml:space="preserve"> file:</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"Logging"</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IncludeScopes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"Debug"</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"Warning"</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"Console"</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LogLevel</w:t>
      </w:r>
      <w:proofErr w:type="spellEnd"/>
      <w:r>
        <w:rPr>
          <w:rFonts w:ascii="Consolas" w:hAnsi="Consolas" w:cs="Consolas"/>
          <w:color w:val="2E75B6"/>
          <w:sz w:val="19"/>
          <w:szCs w:val="19"/>
        </w:rPr>
        <w:t>"</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"Default"</w:t>
      </w:r>
      <w:r>
        <w:rPr>
          <w:rFonts w:ascii="Consolas" w:hAnsi="Consolas" w:cs="Consolas"/>
          <w:color w:val="000000"/>
          <w:sz w:val="19"/>
          <w:szCs w:val="19"/>
        </w:rPr>
        <w:t xml:space="preserve">: </w:t>
      </w:r>
      <w:r>
        <w:rPr>
          <w:rFonts w:ascii="Consolas" w:hAnsi="Consolas" w:cs="Consolas"/>
          <w:color w:val="A31515"/>
          <w:sz w:val="19"/>
          <w:szCs w:val="19"/>
        </w:rPr>
        <w:t>"Warning"</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sqlConString</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"Server=.;D</w:t>
      </w:r>
      <w:proofErr w:type="gramStart"/>
      <w:r>
        <w:rPr>
          <w:rFonts w:ascii="Consolas" w:hAnsi="Consolas" w:cs="Consolas"/>
          <w:color w:val="A31515"/>
          <w:sz w:val="19"/>
          <w:szCs w:val="19"/>
        </w:rPr>
        <w:t>atabase=</w:t>
      </w:r>
      <w:proofErr w:type="spellStart"/>
      <w:proofErr w:type="gramEnd"/>
      <w:r>
        <w:rPr>
          <w:rFonts w:ascii="Consolas" w:hAnsi="Consolas" w:cs="Consolas"/>
          <w:color w:val="A31515"/>
          <w:sz w:val="19"/>
          <w:szCs w:val="19"/>
        </w:rPr>
        <w:t>CodeMaze;Trusted_Connection</w:t>
      </w:r>
      <w:proofErr w:type="spellEnd"/>
      <w:r>
        <w:rPr>
          <w:rFonts w:ascii="Consolas" w:hAnsi="Consolas" w:cs="Consolas"/>
          <w:color w:val="A31515"/>
          <w:sz w:val="19"/>
          <w:szCs w:val="19"/>
        </w:rPr>
        <w:t>=True;"</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152" w:rsidRDefault="00E57152" w:rsidP="0039517E"/>
    <w:p w:rsidR="00E57152" w:rsidRDefault="00E57152" w:rsidP="0039517E">
      <w:r>
        <w:lastRenderedPageBreak/>
        <w:t xml:space="preserve">Finally, we need to register our context class in the </w:t>
      </w:r>
      <w:proofErr w:type="spellStart"/>
      <w:r>
        <w:t>Startup.cs</w:t>
      </w:r>
      <w:proofErr w:type="spellEnd"/>
      <w:r>
        <w:t xml:space="preserve"> class:</w:t>
      </w:r>
    </w:p>
    <w:p w:rsidR="00E57152" w:rsidRDefault="00E57152" w:rsidP="00E5715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services.AddCors</w:t>
      </w:r>
      <w:proofErr w:type="spellEnd"/>
      <w:r>
        <w:rPr>
          <w:rFonts w:ascii="Consolas" w:hAnsi="Consolas" w:cs="Consolas"/>
          <w:color w:val="000000"/>
          <w:sz w:val="19"/>
          <w:szCs w:val="19"/>
        </w:rPr>
        <w:t>(</w:t>
      </w:r>
      <w:proofErr w:type="gramEnd"/>
      <w:r>
        <w:rPr>
          <w:rFonts w:ascii="Consolas" w:hAnsi="Consolas" w:cs="Consolas"/>
          <w:color w:val="000000"/>
          <w:sz w:val="19"/>
          <w:szCs w:val="19"/>
        </w:rPr>
        <w:t>options =&gt;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options.AddPolicy</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CorsPolicy</w:t>
      </w:r>
      <w:proofErr w:type="spellEnd"/>
      <w:r>
        <w:rPr>
          <w:rFonts w:ascii="Consolas" w:hAnsi="Consolas" w:cs="Consolas"/>
          <w:color w:val="A31515"/>
          <w:sz w:val="19"/>
          <w:szCs w:val="19"/>
        </w:rPr>
        <w:t>"</w:t>
      </w: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builder.AllowAnyOrigin</w:t>
      </w:r>
      <w:proofErr w:type="spellEnd"/>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AllowAnyMethod</w:t>
      </w:r>
      <w:proofErr w:type="spellEnd"/>
      <w:r>
        <w:rPr>
          <w:rFonts w:ascii="Consolas" w:hAnsi="Consolas" w:cs="Consolas"/>
          <w:color w:val="000000"/>
          <w:sz w:val="19"/>
          <w:szCs w:val="19"/>
        </w:rPr>
        <w:t>()</w:t>
      </w:r>
      <w:proofErr w:type="gramEnd"/>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AllowAnyHeader</w:t>
      </w:r>
      <w:proofErr w:type="spellEnd"/>
      <w:r>
        <w:rPr>
          <w:rFonts w:ascii="Consolas" w:hAnsi="Consolas" w:cs="Consolas"/>
          <w:color w:val="000000"/>
          <w:sz w:val="19"/>
          <w:szCs w:val="19"/>
        </w:rPr>
        <w:t>()</w:t>
      </w:r>
      <w:proofErr w:type="gramEnd"/>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AllowCredentials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152" w:rsidRDefault="00E57152" w:rsidP="00E57152">
      <w:pPr>
        <w:autoSpaceDE w:val="0"/>
        <w:autoSpaceDN w:val="0"/>
        <w:adjustRightInd w:val="0"/>
        <w:spacing w:after="0" w:line="240" w:lineRule="auto"/>
        <w:rPr>
          <w:rFonts w:ascii="Consolas" w:hAnsi="Consolas" w:cs="Consolas"/>
          <w:color w:val="000000"/>
          <w:sz w:val="19"/>
          <w:szCs w:val="19"/>
        </w:rPr>
      </w:pP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MovieContext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options =&gt;</w:t>
      </w: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options.UseSqlServer(</w:t>
      </w:r>
      <w:proofErr w:type="gramEnd"/>
      <w:r>
        <w:rPr>
          <w:rFonts w:ascii="Consolas" w:hAnsi="Consolas" w:cs="Consolas"/>
          <w:color w:val="000000"/>
          <w:sz w:val="19"/>
          <w:szCs w:val="19"/>
        </w:rPr>
        <w:t>Configuration.GetConnectionString(</w:t>
      </w:r>
      <w:r>
        <w:rPr>
          <w:rFonts w:ascii="Consolas" w:hAnsi="Consolas" w:cs="Consolas"/>
          <w:color w:val="A31515"/>
          <w:sz w:val="19"/>
          <w:szCs w:val="19"/>
        </w:rPr>
        <w:t>"sqlConString"</w:t>
      </w:r>
      <w:r>
        <w:rPr>
          <w:rFonts w:ascii="Consolas" w:hAnsi="Consolas" w:cs="Consolas"/>
          <w:color w:val="000000"/>
          <w:sz w:val="19"/>
          <w:szCs w:val="19"/>
        </w:rPr>
        <w:t>)));</w:t>
      </w:r>
    </w:p>
    <w:p w:rsidR="00E57152" w:rsidRDefault="00E57152" w:rsidP="00E57152">
      <w:pPr>
        <w:autoSpaceDE w:val="0"/>
        <w:autoSpaceDN w:val="0"/>
        <w:adjustRightInd w:val="0"/>
        <w:spacing w:after="0" w:line="240" w:lineRule="auto"/>
        <w:rPr>
          <w:rFonts w:ascii="Consolas" w:hAnsi="Consolas" w:cs="Consolas"/>
          <w:color w:val="000000"/>
          <w:sz w:val="19"/>
          <w:szCs w:val="19"/>
        </w:rPr>
      </w:pPr>
    </w:p>
    <w:p w:rsidR="00E57152" w:rsidRDefault="00E57152" w:rsidP="00E571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57152" w:rsidRDefault="00E57152" w:rsidP="00E57152">
      <w:r>
        <w:rPr>
          <w:rFonts w:ascii="Consolas" w:hAnsi="Consolas" w:cs="Consolas"/>
          <w:color w:val="000000"/>
          <w:sz w:val="19"/>
          <w:szCs w:val="19"/>
        </w:rPr>
        <w:t>}</w:t>
      </w:r>
    </w:p>
    <w:p w:rsidR="00E57152" w:rsidRDefault="00E57152" w:rsidP="0039517E">
      <w:r>
        <w:t>Excellent.</w:t>
      </w:r>
    </w:p>
    <w:p w:rsidR="00E57152" w:rsidRDefault="00E57152" w:rsidP="00E57152">
      <w:pPr>
        <w:rPr>
          <w:spacing w:val="8"/>
        </w:rPr>
      </w:pPr>
      <w:r>
        <w:t xml:space="preserve">We have finished with </w:t>
      </w:r>
      <w:r w:rsidR="008773A5">
        <w:t xml:space="preserve">the </w:t>
      </w:r>
      <w:r>
        <w:t>EF Core</w:t>
      </w:r>
      <w:r w:rsidR="008773A5">
        <w:t xml:space="preserve"> configuration</w:t>
      </w:r>
      <w:r>
        <w:t xml:space="preserve"> in our application. We didn’t </w:t>
      </w:r>
      <w:proofErr w:type="spellStart"/>
      <w:r>
        <w:t>dive</w:t>
      </w:r>
      <w:proofErr w:type="spellEnd"/>
      <w:r>
        <w:t xml:space="preserve"> any deeper than we should into the </w:t>
      </w:r>
      <w:r w:rsidR="008773A5">
        <w:t>configuration</w:t>
      </w:r>
      <w:r>
        <w:t xml:space="preserve"> logic, but if you like to read</w:t>
      </w:r>
      <w:r w:rsidR="007F1CDE">
        <w:t xml:space="preserve"> about it</w:t>
      </w:r>
      <w:r>
        <w:t xml:space="preserve"> in more detail you can </w:t>
      </w:r>
      <w:r w:rsidR="007F1CDE">
        <w:t xml:space="preserve">check out </w:t>
      </w:r>
      <w:r>
        <w:t xml:space="preserve">this article </w:t>
      </w:r>
      <w:hyperlink r:id="rId11" w:history="1">
        <w:r w:rsidRPr="00E57152">
          <w:rPr>
            <w:rStyle w:val="Hyperlink"/>
            <w:spacing w:val="8"/>
          </w:rPr>
          <w:t>.NET Core 2.0, Angular and MySQL. Repository Pattern</w:t>
        </w:r>
      </w:hyperlink>
      <w:r>
        <w:rPr>
          <w:spacing w:val="8"/>
        </w:rPr>
        <w:t>.</w:t>
      </w:r>
    </w:p>
    <w:p w:rsidR="00E57152" w:rsidRDefault="00084E0B" w:rsidP="00084E0B">
      <w:pPr>
        <w:pStyle w:val="Heading2"/>
      </w:pPr>
      <w:r>
        <w:t>Creating Controller and the Get Action</w:t>
      </w:r>
    </w:p>
    <w:p w:rsidR="00084E0B" w:rsidRDefault="00084E0B" w:rsidP="00084E0B">
      <w:r>
        <w:t xml:space="preserve">Now </w:t>
      </w:r>
      <w:r w:rsidR="007F1CDE">
        <w:t xml:space="preserve">let’s </w:t>
      </w:r>
      <w:r>
        <w:t xml:space="preserve">create our action that will represent an endpoint for the client request. In the </w:t>
      </w:r>
      <w:proofErr w:type="spellStart"/>
      <w:r>
        <w:t>SolutionExplorer</w:t>
      </w:r>
      <w:proofErr w:type="spellEnd"/>
      <w:r>
        <w:t xml:space="preserve"> we can find the Controllers folder and one class inside it.</w:t>
      </w:r>
      <w:r w:rsidR="006171CE">
        <w:t xml:space="preserve"> We are going to rename that class to </w:t>
      </w:r>
      <w:proofErr w:type="spellStart"/>
      <w:r w:rsidR="006171CE">
        <w:t>MoviesController</w:t>
      </w:r>
      <w:proofErr w:type="spellEnd"/>
      <w:r w:rsidR="006171CE">
        <w:t xml:space="preserve"> and to remove all the code except the first Get action:</w:t>
      </w:r>
    </w:p>
    <w:p w:rsidR="006171CE" w:rsidRDefault="006171CE" w:rsidP="00084E0B">
      <w:r>
        <w:rPr>
          <w:noProof/>
        </w:rPr>
        <w:drawing>
          <wp:inline distT="0" distB="0" distL="0" distR="0">
            <wp:extent cx="2286319" cy="18385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MoviesController.png"/>
                    <pic:cNvPicPr/>
                  </pic:nvPicPr>
                  <pic:blipFill>
                    <a:blip r:embed="rId12">
                      <a:extLst>
                        <a:ext uri="{28A0092B-C50C-407E-A947-70E740481C1C}">
                          <a14:useLocalDpi xmlns:a14="http://schemas.microsoft.com/office/drawing/2010/main" val="0"/>
                        </a:ext>
                      </a:extLst>
                    </a:blip>
                    <a:stretch>
                      <a:fillRect/>
                    </a:stretch>
                  </pic:blipFill>
                  <pic:spPr>
                    <a:xfrm>
                      <a:off x="0" y="0"/>
                      <a:ext cx="2286319" cy="1838582"/>
                    </a:xfrm>
                    <a:prstGeom prst="rect">
                      <a:avLst/>
                    </a:prstGeom>
                  </pic:spPr>
                </pic:pic>
              </a:graphicData>
            </a:graphic>
          </wp:inline>
        </w:drawing>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6171CE">
        <w:rPr>
          <w:rFonts w:ascii="Consolas" w:hAnsi="Consolas" w:cs="Consolas"/>
          <w:noProof/>
          <w:color w:val="2B91AF"/>
          <w:sz w:val="19"/>
          <w:szCs w:val="19"/>
        </w:rPr>
        <w:t>MoviesController</w:t>
      </w:r>
      <w:r w:rsidRPr="006171CE">
        <w:rPr>
          <w:rFonts w:ascii="Consolas" w:hAnsi="Consolas" w:cs="Consolas"/>
          <w:noProof/>
          <w:color w:val="000000"/>
          <w:sz w:val="19"/>
          <w:szCs w:val="19"/>
        </w:rPr>
        <w:t xml:space="preserve"> :</w:t>
      </w:r>
      <w:r>
        <w:rPr>
          <w:rFonts w:ascii="Consolas" w:hAnsi="Consolas" w:cs="Consolas"/>
          <w:color w:val="000000"/>
          <w:sz w:val="19"/>
          <w:szCs w:val="19"/>
        </w:rPr>
        <w:t xml:space="preserve"> Controller</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/values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Pr="00084E0B" w:rsidRDefault="006171CE" w:rsidP="006171CE">
      <w:r>
        <w:rPr>
          <w:rFonts w:ascii="Consolas" w:hAnsi="Consolas" w:cs="Consolas"/>
          <w:color w:val="000000"/>
          <w:sz w:val="19"/>
          <w:szCs w:val="19"/>
        </w:rPr>
        <w:t>}</w:t>
      </w:r>
    </w:p>
    <w:p w:rsidR="0039517E" w:rsidRDefault="006171CE" w:rsidP="0039517E">
      <w:r>
        <w:lastRenderedPageBreak/>
        <w:t xml:space="preserve">Let’s modify our </w:t>
      </w:r>
      <w:proofErr w:type="spellStart"/>
      <w:r>
        <w:t>MoviesController</w:t>
      </w:r>
      <w:proofErr w:type="spellEnd"/>
      <w:r>
        <w:t xml:space="preserve"> class to </w:t>
      </w:r>
      <w:r w:rsidR="008773A5">
        <w:t xml:space="preserve">fetch </w:t>
      </w:r>
      <w:r w:rsidR="007F1CDE">
        <w:t xml:space="preserve">the </w:t>
      </w:r>
      <w:r w:rsidR="008773A5">
        <w:t>data from the data</w:t>
      </w:r>
      <w:r>
        <w:t xml:space="preserve">base by using our </w:t>
      </w:r>
      <w:r w:rsidR="007F1CDE">
        <w:t>previously</w:t>
      </w:r>
      <w:r>
        <w:t xml:space="preserve"> created context class: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MoviesController</w:t>
      </w:r>
      <w:proofErr w:type="spellEnd"/>
      <w:r>
        <w:rPr>
          <w:rFonts w:ascii="Consolas" w:hAnsi="Consolas" w:cs="Consolas"/>
          <w:color w:val="000000"/>
          <w:sz w:val="19"/>
          <w:szCs w:val="19"/>
        </w:rPr>
        <w:t xml:space="preserve"> : Controller</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 xml:space="preserve"> _context;</w:t>
      </w:r>
    </w:p>
    <w:p w:rsidR="006171CE" w:rsidRDefault="006171CE" w:rsidP="006171CE">
      <w:pPr>
        <w:autoSpaceDE w:val="0"/>
        <w:autoSpaceDN w:val="0"/>
        <w:adjustRightInd w:val="0"/>
        <w:spacing w:after="0" w:line="240" w:lineRule="auto"/>
        <w:rPr>
          <w:rFonts w:ascii="Consolas" w:hAnsi="Consolas" w:cs="Consolas"/>
          <w:color w:val="000000"/>
          <w:sz w:val="19"/>
          <w:szCs w:val="19"/>
        </w:rPr>
      </w:pP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MoviesController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MovieContext</w:t>
      </w:r>
      <w:proofErr w:type="spellEnd"/>
      <w:r>
        <w:rPr>
          <w:rFonts w:ascii="Consolas" w:hAnsi="Consolas" w:cs="Consolas"/>
          <w:color w:val="000000"/>
          <w:sz w:val="19"/>
          <w:szCs w:val="19"/>
        </w:rPr>
        <w:t xml:space="preserve"> context)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_context = context;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/values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Get()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movies = _</w:t>
      </w:r>
      <w:proofErr w:type="spellStart"/>
      <w:r>
        <w:rPr>
          <w:rFonts w:ascii="Consolas" w:hAnsi="Consolas" w:cs="Consolas"/>
          <w:color w:val="000000"/>
          <w:sz w:val="19"/>
          <w:szCs w:val="19"/>
        </w:rPr>
        <w:t>context.Movies.ToList</w:t>
      </w:r>
      <w:proofErr w:type="spellEnd"/>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Ok(movies);</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(500, </w:t>
      </w:r>
      <w:r>
        <w:rPr>
          <w:rFonts w:ascii="Consolas" w:hAnsi="Consolas" w:cs="Consolas"/>
          <w:color w:val="A31515"/>
          <w:sz w:val="19"/>
          <w:szCs w:val="19"/>
        </w:rPr>
        <w:t xml:space="preserve">$"Something went wrong: </w:t>
      </w:r>
      <w:r>
        <w:rPr>
          <w:rFonts w:ascii="Consolas" w:hAnsi="Consolas" w:cs="Consolas"/>
          <w:color w:val="000000"/>
          <w:sz w:val="19"/>
          <w:szCs w:val="19"/>
        </w:rPr>
        <w:t>{</w:t>
      </w:r>
      <w:proofErr w:type="spellStart"/>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71CE" w:rsidRDefault="006171CE" w:rsidP="006171CE">
      <w:r>
        <w:rPr>
          <w:rFonts w:ascii="Consolas" w:hAnsi="Consolas" w:cs="Consolas"/>
          <w:color w:val="000000"/>
          <w:sz w:val="19"/>
          <w:szCs w:val="19"/>
        </w:rPr>
        <w:t>}</w:t>
      </w:r>
    </w:p>
    <w:p w:rsidR="0039517E" w:rsidRDefault="006171CE" w:rsidP="0039517E">
      <w:r>
        <w:t xml:space="preserve">Awesome. </w:t>
      </w:r>
    </w:p>
    <w:p w:rsidR="006171CE" w:rsidRDefault="006171CE" w:rsidP="006171CE">
      <w:pPr>
        <w:pStyle w:val="Heading1"/>
        <w:shd w:val="clear" w:color="auto" w:fill="FFFFFF"/>
        <w:spacing w:before="0" w:line="312" w:lineRule="atLeast"/>
        <w:textAlignment w:val="baseline"/>
        <w:rPr>
          <w:rFonts w:ascii="Open Sans" w:hAnsi="Open Sans"/>
          <w:spacing w:val="8"/>
          <w:sz w:val="39"/>
          <w:szCs w:val="39"/>
        </w:rPr>
      </w:pPr>
      <w:r w:rsidRPr="006171CE">
        <w:rPr>
          <w:rFonts w:asciiTheme="minorHAnsi" w:eastAsiaTheme="minorHAnsi" w:hAnsiTheme="minorHAnsi" w:cstheme="minorBidi"/>
          <w:color w:val="auto"/>
          <w:sz w:val="22"/>
          <w:szCs w:val="22"/>
        </w:rPr>
        <w:t xml:space="preserve">With this code in place, we have finished with the server side. Of course, we didn’t </w:t>
      </w:r>
      <w:r w:rsidR="007F1CDE">
        <w:rPr>
          <w:rFonts w:asciiTheme="minorHAnsi" w:eastAsiaTheme="minorHAnsi" w:hAnsiTheme="minorHAnsi" w:cstheme="minorBidi"/>
          <w:color w:val="auto"/>
          <w:sz w:val="22"/>
          <w:szCs w:val="22"/>
        </w:rPr>
        <w:t>haven’t gone too</w:t>
      </w:r>
      <w:r w:rsidR="007F1CDE" w:rsidRPr="006171CE">
        <w:rPr>
          <w:rFonts w:asciiTheme="minorHAnsi" w:eastAsiaTheme="minorHAnsi" w:hAnsiTheme="minorHAnsi" w:cstheme="minorBidi"/>
          <w:color w:val="auto"/>
          <w:sz w:val="22"/>
          <w:szCs w:val="22"/>
        </w:rPr>
        <w:t xml:space="preserve"> </w:t>
      </w:r>
      <w:r w:rsidRPr="006171CE">
        <w:rPr>
          <w:rFonts w:asciiTheme="minorHAnsi" w:eastAsiaTheme="minorHAnsi" w:hAnsiTheme="minorHAnsi" w:cstheme="minorBidi"/>
          <w:color w:val="auto"/>
          <w:sz w:val="22"/>
          <w:szCs w:val="22"/>
        </w:rPr>
        <w:t xml:space="preserve">deep inside the action logic due to the sake of simplicity, but to read in more detail about all this stuff you can read </w:t>
      </w:r>
      <w:hyperlink r:id="rId13" w:history="1">
        <w:r w:rsidRPr="006171CE">
          <w:rPr>
            <w:rStyle w:val="Hyperlink"/>
            <w:rFonts w:asciiTheme="minorHAnsi" w:eastAsiaTheme="minorHAnsi" w:hAnsiTheme="minorHAnsi" w:cstheme="minorBidi"/>
            <w:sz w:val="22"/>
            <w:szCs w:val="22"/>
          </w:rPr>
          <w:t>.NET Core 2.0, Angular and MySQL. Get Requests</w:t>
        </w:r>
      </w:hyperlink>
      <w:r>
        <w:rPr>
          <w:rFonts w:asciiTheme="minorHAnsi" w:eastAsiaTheme="minorHAnsi" w:hAnsiTheme="minorHAnsi" w:cstheme="minorBidi"/>
          <w:color w:val="auto"/>
          <w:sz w:val="22"/>
          <w:szCs w:val="22"/>
        </w:rPr>
        <w:t>.</w:t>
      </w:r>
    </w:p>
    <w:p w:rsidR="006171CE" w:rsidRDefault="006171CE" w:rsidP="0039517E"/>
    <w:p w:rsidR="006171CE" w:rsidRDefault="006171CE" w:rsidP="0039517E">
      <w:r>
        <w:t>Now we can test our Web API by sending a request from Postman or any other tool you like:</w:t>
      </w:r>
    </w:p>
    <w:p w:rsidR="006171CE" w:rsidRDefault="006171CE" w:rsidP="0039517E">
      <w:r>
        <w:rPr>
          <w:noProof/>
        </w:rPr>
        <w:lastRenderedPageBreak/>
        <w:drawing>
          <wp:inline distT="0" distB="0" distL="0" distR="0">
            <wp:extent cx="3557016" cy="4187952"/>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ResultServerSide.png"/>
                    <pic:cNvPicPr/>
                  </pic:nvPicPr>
                  <pic:blipFill>
                    <a:blip r:embed="rId14">
                      <a:extLst>
                        <a:ext uri="{28A0092B-C50C-407E-A947-70E740481C1C}">
                          <a14:useLocalDpi xmlns:a14="http://schemas.microsoft.com/office/drawing/2010/main" val="0"/>
                        </a:ext>
                      </a:extLst>
                    </a:blip>
                    <a:stretch>
                      <a:fillRect/>
                    </a:stretch>
                  </pic:blipFill>
                  <pic:spPr>
                    <a:xfrm>
                      <a:off x="0" y="0"/>
                      <a:ext cx="3557016" cy="4187952"/>
                    </a:xfrm>
                    <a:prstGeom prst="rect">
                      <a:avLst/>
                    </a:prstGeom>
                  </pic:spPr>
                </pic:pic>
              </a:graphicData>
            </a:graphic>
          </wp:inline>
        </w:drawing>
      </w:r>
    </w:p>
    <w:p w:rsidR="006171CE" w:rsidRDefault="00340DC3" w:rsidP="0039517E">
      <w:r>
        <w:t>Now we are ready to move on the Angular part.</w:t>
      </w:r>
    </w:p>
    <w:p w:rsidR="00340DC3" w:rsidRDefault="00340DC3" w:rsidP="00340DC3">
      <w:pPr>
        <w:pStyle w:val="Heading2"/>
      </w:pPr>
      <w:r>
        <w:t>Creating an Angular Project</w:t>
      </w:r>
    </w:p>
    <w:p w:rsidR="00340DC3" w:rsidRPr="00340DC3" w:rsidRDefault="00340DC3" w:rsidP="00340DC3">
      <w:r>
        <w:t xml:space="preserve">We are going to use Angular CLI to help us with the project creation and the creation of our components. To learn more about Angular CLI, you can read </w:t>
      </w:r>
      <w:hyperlink r:id="rId15" w:anchor="installationAngularCLI" w:history="1">
        <w:r w:rsidRPr="00340DC3">
          <w:rPr>
            <w:rStyle w:val="Hyperlink"/>
          </w:rPr>
          <w:t xml:space="preserve">Angular CLI Installation and </w:t>
        </w:r>
        <w:r w:rsidRPr="00340DC3">
          <w:rPr>
            <w:rStyle w:val="Hyperlink"/>
            <w:noProof/>
          </w:rPr>
          <w:t>Starting</w:t>
        </w:r>
        <w:r w:rsidRPr="00340DC3">
          <w:rPr>
            <w:rStyle w:val="Hyperlink"/>
          </w:rPr>
          <w:t xml:space="preserve"> a New Project.</w:t>
        </w:r>
      </w:hyperlink>
    </w:p>
    <w:p w:rsidR="006171CE" w:rsidRDefault="00340DC3" w:rsidP="0039517E">
      <w:r>
        <w:t>Let’s open the command prompt window, navigate to the location we want our application in and type the command:</w:t>
      </w:r>
    </w:p>
    <w:p w:rsidR="00340DC3" w:rsidRDefault="00340DC3" w:rsidP="0039517E">
      <w:proofErr w:type="gramStart"/>
      <w:r>
        <w:t>ng</w:t>
      </w:r>
      <w:proofErr w:type="gramEnd"/>
      <w:r>
        <w:t xml:space="preserve"> new client-side-app</w:t>
      </w:r>
    </w:p>
    <w:p w:rsidR="00340DC3" w:rsidRDefault="00340DC3" w:rsidP="00340DC3">
      <w:r>
        <w:t>After some time, our project is ready. Let’s open it inside the Visual Studio Code</w:t>
      </w:r>
      <w:r w:rsidR="00544B6D">
        <w:t xml:space="preserve"> editor and start working on it:</w:t>
      </w:r>
      <w:ins w:id="1" w:author="Vlada" w:date="2018-07-21T19:33:00Z">
        <w:r w:rsidR="007F1CDE">
          <w:t xml:space="preserve"> </w:t>
        </w:r>
      </w:ins>
    </w:p>
    <w:p w:rsidR="00544B6D" w:rsidRDefault="00544B6D" w:rsidP="00340DC3">
      <w:r>
        <w:rPr>
          <w:noProof/>
        </w:rPr>
        <w:lastRenderedPageBreak/>
        <w:drawing>
          <wp:inline distT="0" distB="0" distL="0" distR="0">
            <wp:extent cx="3321989" cy="3765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Client-Side-App.png"/>
                    <pic:cNvPicPr/>
                  </pic:nvPicPr>
                  <pic:blipFill>
                    <a:blip r:embed="rId16">
                      <a:extLst>
                        <a:ext uri="{28A0092B-C50C-407E-A947-70E740481C1C}">
                          <a14:useLocalDpi xmlns:a14="http://schemas.microsoft.com/office/drawing/2010/main" val="0"/>
                        </a:ext>
                      </a:extLst>
                    </a:blip>
                    <a:stretch>
                      <a:fillRect/>
                    </a:stretch>
                  </pic:blipFill>
                  <pic:spPr>
                    <a:xfrm>
                      <a:off x="0" y="0"/>
                      <a:ext cx="3321989" cy="3765550"/>
                    </a:xfrm>
                    <a:prstGeom prst="rect">
                      <a:avLst/>
                    </a:prstGeom>
                  </pic:spPr>
                </pic:pic>
              </a:graphicData>
            </a:graphic>
          </wp:inline>
        </w:drawing>
      </w:r>
    </w:p>
    <w:p w:rsidR="00DF7B59" w:rsidRDefault="00DF7B59" w:rsidP="00DF7B59">
      <w:pPr>
        <w:pStyle w:val="Heading2"/>
      </w:pPr>
      <w:r>
        <w:t>Modifying the App Component</w:t>
      </w:r>
    </w:p>
    <w:p w:rsidR="00DF7B59" w:rsidRDefault="00DF7B59" w:rsidP="00DF7B59">
      <w:r>
        <w:t>Let’s modify the app.component.html file first: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class</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"container"</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class</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"content"</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h1</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class</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w:t>
      </w:r>
      <w:proofErr w:type="spellStart"/>
      <w:r w:rsidRPr="00DF7B59">
        <w:rPr>
          <w:rFonts w:ascii="Consolas" w:eastAsia="Times New Roman" w:hAnsi="Consolas" w:cs="Consolas"/>
          <w:color w:val="CE9178"/>
          <w:sz w:val="21"/>
          <w:szCs w:val="21"/>
        </w:rPr>
        <w:t>headerText</w:t>
      </w:r>
      <w:proofErr w:type="spellEnd"/>
      <w:r w:rsidRPr="00DF7B59">
        <w:rPr>
          <w:rFonts w:ascii="Consolas" w:eastAsia="Times New Roman" w:hAnsi="Consolas" w:cs="Consolas"/>
          <w:color w:val="CE9178"/>
          <w:sz w:val="21"/>
          <w:szCs w:val="21"/>
        </w:rPr>
        <w:t>"</w:t>
      </w:r>
      <w:r w:rsidRPr="00DF7B59">
        <w:rPr>
          <w:rFonts w:ascii="Consolas" w:eastAsia="Times New Roman" w:hAnsi="Consolas" w:cs="Consolas"/>
          <w:color w:val="808080"/>
          <w:sz w:val="21"/>
          <w:szCs w:val="21"/>
        </w:rPr>
        <w:t>&gt;</w:t>
      </w:r>
      <w:r w:rsidRPr="00DF7B59">
        <w:rPr>
          <w:rFonts w:ascii="Consolas" w:eastAsia="Times New Roman" w:hAnsi="Consolas" w:cs="Consolas"/>
          <w:color w:val="D4D4D4"/>
          <w:sz w:val="21"/>
          <w:szCs w:val="21"/>
        </w:rPr>
        <w:t>Welcome to the movies presentation!!!</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h1</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p</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proofErr w:type="gramStart"/>
      <w:r w:rsidRPr="00DF7B59">
        <w:rPr>
          <w:rFonts w:ascii="Consolas" w:eastAsia="Times New Roman" w:hAnsi="Consolas" w:cs="Consolas"/>
          <w:color w:val="569CD6"/>
          <w:sz w:val="21"/>
          <w:szCs w:val="21"/>
        </w:rPr>
        <w:t>span</w:t>
      </w:r>
      <w:r w:rsidRPr="00DF7B59">
        <w:rPr>
          <w:rFonts w:ascii="Consolas" w:eastAsia="Times New Roman" w:hAnsi="Consolas" w:cs="Consolas"/>
          <w:color w:val="808080"/>
          <w:sz w:val="21"/>
          <w:szCs w:val="21"/>
        </w:rPr>
        <w:t>&gt;</w:t>
      </w:r>
      <w:proofErr w:type="gramEnd"/>
      <w:r w:rsidRPr="00DF7B59">
        <w:rPr>
          <w:rFonts w:ascii="Consolas" w:eastAsia="Times New Roman" w:hAnsi="Consolas" w:cs="Consolas"/>
          <w:color w:val="D4D4D4"/>
          <w:sz w:val="21"/>
          <w:szCs w:val="21"/>
        </w:rPr>
        <w:t>Click this button to see the movie list:</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span</w:t>
      </w:r>
      <w:r w:rsidRPr="00DF7B59">
        <w:rPr>
          <w:rFonts w:ascii="Consolas" w:eastAsia="Times New Roman" w:hAnsi="Consolas" w:cs="Consolas"/>
          <w:color w:val="808080"/>
          <w:sz w:val="21"/>
          <w:szCs w:val="21"/>
        </w:rPr>
        <w:t>&gt;</w:t>
      </w:r>
      <w:r w:rsidRPr="00DF7B59">
        <w:rPr>
          <w:rFonts w:ascii="Consolas" w:eastAsia="Times New Roman" w:hAnsi="Consolas" w:cs="Consolas"/>
          <w:color w:val="D4D4D4"/>
          <w:sz w:val="21"/>
          <w:szCs w:val="21"/>
        </w:rPr>
        <w:t xml:space="preserve"> </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button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type</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"button"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name</w:t>
      </w:r>
      <w:r w:rsidRPr="00DF7B59">
        <w:rPr>
          <w:rFonts w:ascii="Consolas" w:eastAsia="Times New Roman" w:hAnsi="Consolas" w:cs="Consolas"/>
          <w:color w:val="D4D4D4"/>
          <w:sz w:val="21"/>
          <w:szCs w:val="21"/>
        </w:rPr>
        <w:t>=</w:t>
      </w:r>
      <w:r w:rsidRPr="00DF7B59">
        <w:rPr>
          <w:rFonts w:ascii="Consolas" w:eastAsia="Times New Roman" w:hAnsi="Consolas" w:cs="Consolas"/>
          <w:color w:val="CE9178"/>
          <w:sz w:val="21"/>
          <w:szCs w:val="21"/>
        </w:rPr>
        <w:t>"show"</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9CDCFE"/>
          <w:sz w:val="21"/>
          <w:szCs w:val="21"/>
        </w:rPr>
        <w:t>click</w:t>
      </w:r>
      <w:proofErr w:type="gramStart"/>
      <w:r w:rsidRPr="00DF7B59">
        <w:rPr>
          <w:rFonts w:ascii="Consolas" w:eastAsia="Times New Roman" w:hAnsi="Consolas" w:cs="Consolas"/>
          <w:color w:val="D4D4D4"/>
          <w:sz w:val="21"/>
          <w:szCs w:val="21"/>
        </w:rPr>
        <w:t>)=</w:t>
      </w:r>
      <w:proofErr w:type="gramEnd"/>
      <w:r w:rsidRPr="00DF7B59">
        <w:rPr>
          <w:rFonts w:ascii="Consolas" w:eastAsia="Times New Roman" w:hAnsi="Consolas" w:cs="Consolas"/>
          <w:color w:val="CE9178"/>
          <w:sz w:val="21"/>
          <w:szCs w:val="21"/>
        </w:rPr>
        <w:t>"</w:t>
      </w:r>
      <w:proofErr w:type="spellStart"/>
      <w:r w:rsidRPr="00DF7B59">
        <w:rPr>
          <w:rFonts w:ascii="Consolas" w:eastAsia="Times New Roman" w:hAnsi="Consolas" w:cs="Consolas"/>
          <w:color w:val="CE9178"/>
          <w:sz w:val="21"/>
          <w:szCs w:val="21"/>
        </w:rPr>
        <w:t>getMovies</w:t>
      </w:r>
      <w:proofErr w:type="spellEnd"/>
      <w:r w:rsidRPr="00DF7B59">
        <w:rPr>
          <w:rFonts w:ascii="Consolas" w:eastAsia="Times New Roman" w:hAnsi="Consolas" w:cs="Consolas"/>
          <w:color w:val="CE9178"/>
          <w:sz w:val="21"/>
          <w:szCs w:val="21"/>
        </w:rPr>
        <w:t>()"</w:t>
      </w:r>
      <w:r w:rsidRPr="00DF7B59">
        <w:rPr>
          <w:rFonts w:ascii="Consolas" w:eastAsia="Times New Roman" w:hAnsi="Consolas" w:cs="Consolas"/>
          <w:color w:val="808080"/>
          <w:sz w:val="21"/>
          <w:szCs w:val="21"/>
        </w:rPr>
        <w:t>&gt;</w:t>
      </w:r>
      <w:r w:rsidRPr="00DF7B59">
        <w:rPr>
          <w:rFonts w:ascii="Consolas" w:eastAsia="Times New Roman" w:hAnsi="Consolas" w:cs="Consolas"/>
          <w:color w:val="D4D4D4"/>
          <w:sz w:val="21"/>
          <w:szCs w:val="21"/>
        </w:rPr>
        <w:t>Show Movies</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button</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p</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808080"/>
          <w:sz w:val="21"/>
          <w:szCs w:val="21"/>
        </w:rPr>
        <w:t>&gt;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808080"/>
          <w:sz w:val="21"/>
          <w:szCs w:val="21"/>
        </w:rPr>
        <w:t>&lt;/</w:t>
      </w:r>
      <w:r w:rsidRPr="00DF7B59">
        <w:rPr>
          <w:rFonts w:ascii="Consolas" w:eastAsia="Times New Roman" w:hAnsi="Consolas" w:cs="Consolas"/>
          <w:color w:val="569CD6"/>
          <w:sz w:val="21"/>
          <w:szCs w:val="21"/>
        </w:rPr>
        <w:t>div</w:t>
      </w:r>
      <w:r w:rsidRPr="00DF7B59">
        <w:rPr>
          <w:rFonts w:ascii="Consolas" w:eastAsia="Times New Roman" w:hAnsi="Consolas" w:cs="Consolas"/>
          <w:color w:val="808080"/>
          <w:sz w:val="21"/>
          <w:szCs w:val="21"/>
        </w:rPr>
        <w:t>&gt;</w:t>
      </w:r>
    </w:p>
    <w:p w:rsidR="00DF7B59" w:rsidRDefault="00DF7B59" w:rsidP="00DF7B59"/>
    <w:p w:rsidR="00DF7B59" w:rsidRDefault="00DF7B59" w:rsidP="00DF7B59">
      <w:r>
        <w:t>Then, the app.component.css file as well:</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7BA7D"/>
          <w:sz w:val="21"/>
          <w:szCs w:val="21"/>
        </w:rPr>
        <w:t>.</w:t>
      </w:r>
      <w:proofErr w:type="gramStart"/>
      <w:r w:rsidRPr="00DF7B59">
        <w:rPr>
          <w:rFonts w:ascii="Consolas" w:eastAsia="Times New Roman" w:hAnsi="Consolas" w:cs="Consolas"/>
          <w:color w:val="D7BA7D"/>
          <w:sz w:val="21"/>
          <w:szCs w:val="21"/>
        </w:rPr>
        <w:t>container</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width</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100%</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7BA7D"/>
          <w:sz w:val="21"/>
          <w:szCs w:val="21"/>
        </w:rPr>
        <w:t>.</w:t>
      </w:r>
      <w:proofErr w:type="gramStart"/>
      <w:r w:rsidRPr="00DF7B59">
        <w:rPr>
          <w:rFonts w:ascii="Consolas" w:eastAsia="Times New Roman" w:hAnsi="Consolas" w:cs="Consolas"/>
          <w:color w:val="D7BA7D"/>
          <w:sz w:val="21"/>
          <w:szCs w:val="21"/>
        </w:rPr>
        <w:t>content</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width</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70%</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margin</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0</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auto</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border</w:t>
      </w:r>
      <w:r w:rsidRPr="00DF7B59">
        <w:rPr>
          <w:rFonts w:ascii="Consolas" w:eastAsia="Times New Roman" w:hAnsi="Consolas" w:cs="Consolas"/>
          <w:color w:val="D4D4D4"/>
          <w:sz w:val="21"/>
          <w:szCs w:val="21"/>
        </w:rPr>
        <w:t>:</w:t>
      </w:r>
      <w:proofErr w:type="gramEnd"/>
      <w:r w:rsidRPr="00DF7B59">
        <w:rPr>
          <w:rFonts w:ascii="Consolas" w:eastAsia="Times New Roman" w:hAnsi="Consolas" w:cs="Consolas"/>
          <w:color w:val="B5CEA8"/>
          <w:sz w:val="21"/>
          <w:szCs w:val="21"/>
        </w:rPr>
        <w:t>1px</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solid</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gray</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lastRenderedPageBreak/>
        <w:t xml:space="preserve">    </w:t>
      </w:r>
      <w:proofErr w:type="gramStart"/>
      <w:r w:rsidRPr="00DF7B59">
        <w:rPr>
          <w:rFonts w:ascii="Consolas" w:eastAsia="Times New Roman" w:hAnsi="Consolas" w:cs="Consolas"/>
          <w:color w:val="9CDCFE"/>
          <w:sz w:val="21"/>
          <w:szCs w:val="21"/>
        </w:rPr>
        <w:t>padding</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10px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box-shadow</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1px</w:t>
      </w:r>
      <w:r w:rsidRPr="00DF7B59">
        <w:rPr>
          <w:rFonts w:ascii="Consolas" w:eastAsia="Times New Roman" w:hAnsi="Consolas" w:cs="Consolas"/>
          <w:color w:val="D4D4D4"/>
          <w:sz w:val="21"/>
          <w:szCs w:val="21"/>
        </w:rPr>
        <w:t xml:space="preserve"> </w:t>
      </w:r>
      <w:proofErr w:type="spellStart"/>
      <w:r w:rsidRPr="00DF7B59">
        <w:rPr>
          <w:rFonts w:ascii="Consolas" w:eastAsia="Times New Roman" w:hAnsi="Consolas" w:cs="Consolas"/>
          <w:color w:val="B5CEA8"/>
          <w:sz w:val="21"/>
          <w:szCs w:val="21"/>
        </w:rPr>
        <w:t>1px</w:t>
      </w:r>
      <w:proofErr w:type="spellEnd"/>
      <w:r w:rsidRPr="00DF7B59">
        <w:rPr>
          <w:rFonts w:ascii="Consolas" w:eastAsia="Times New Roman" w:hAnsi="Consolas" w:cs="Consolas"/>
          <w:color w:val="D4D4D4"/>
          <w:sz w:val="21"/>
          <w:szCs w:val="21"/>
        </w:rPr>
        <w:t xml:space="preserve"> </w:t>
      </w:r>
      <w:proofErr w:type="spellStart"/>
      <w:r w:rsidRPr="00DF7B59">
        <w:rPr>
          <w:rFonts w:ascii="Consolas" w:eastAsia="Times New Roman" w:hAnsi="Consolas" w:cs="Consolas"/>
          <w:color w:val="B5CEA8"/>
          <w:sz w:val="21"/>
          <w:szCs w:val="21"/>
        </w:rPr>
        <w:t>1px</w:t>
      </w:r>
      <w:proofErr w:type="spell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gray</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7BA7D"/>
          <w:sz w:val="21"/>
          <w:szCs w:val="21"/>
        </w:rPr>
        <w:t>.</w:t>
      </w:r>
      <w:proofErr w:type="spellStart"/>
      <w:proofErr w:type="gramStart"/>
      <w:r w:rsidRPr="00DF7B59">
        <w:rPr>
          <w:rFonts w:ascii="Consolas" w:eastAsia="Times New Roman" w:hAnsi="Consolas" w:cs="Consolas"/>
          <w:color w:val="D7BA7D"/>
          <w:sz w:val="21"/>
          <w:szCs w:val="21"/>
        </w:rPr>
        <w:t>headerText</w:t>
      </w:r>
      <w:proofErr w:type="spellEnd"/>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color</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#2795ca</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text-</w:t>
      </w:r>
      <w:proofErr w:type="gramEnd"/>
      <w:r w:rsidRPr="00DF7B59">
        <w:rPr>
          <w:rFonts w:ascii="Consolas" w:eastAsia="Times New Roman" w:hAnsi="Consolas" w:cs="Consolas"/>
          <w:color w:val="9CDCFE"/>
          <w:sz w:val="21"/>
          <w:szCs w:val="21"/>
        </w:rPr>
        <w:t>align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center</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roofErr w:type="gramStart"/>
      <w:r w:rsidRPr="00DF7B59">
        <w:rPr>
          <w:rFonts w:ascii="Consolas" w:eastAsia="Times New Roman" w:hAnsi="Consolas" w:cs="Consolas"/>
          <w:color w:val="D7BA7D"/>
          <w:sz w:val="21"/>
          <w:szCs w:val="21"/>
        </w:rPr>
        <w:t>p</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text-</w:t>
      </w:r>
      <w:proofErr w:type="gramEnd"/>
      <w:r w:rsidRPr="00DF7B59">
        <w:rPr>
          <w:rFonts w:ascii="Consolas" w:eastAsia="Times New Roman" w:hAnsi="Consolas" w:cs="Consolas"/>
          <w:color w:val="9CDCFE"/>
          <w:sz w:val="21"/>
          <w:szCs w:val="21"/>
        </w:rPr>
        <w:t>align</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center</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roofErr w:type="gramStart"/>
      <w:r w:rsidRPr="00DF7B59">
        <w:rPr>
          <w:rFonts w:ascii="Consolas" w:eastAsia="Times New Roman" w:hAnsi="Consolas" w:cs="Consolas"/>
          <w:color w:val="D7BA7D"/>
          <w:sz w:val="21"/>
          <w:szCs w:val="21"/>
        </w:rPr>
        <w:t>span</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font-size</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18px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margin-right</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15px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proofErr w:type="gramStart"/>
      <w:r w:rsidRPr="00DF7B59">
        <w:rPr>
          <w:rFonts w:ascii="Consolas" w:eastAsia="Times New Roman" w:hAnsi="Consolas" w:cs="Consolas"/>
          <w:color w:val="D7BA7D"/>
          <w:sz w:val="21"/>
          <w:szCs w:val="21"/>
        </w:rPr>
        <w:t>button</w:t>
      </w:r>
      <w:r w:rsidRPr="00DF7B59">
        <w:rPr>
          <w:rFonts w:ascii="Consolas" w:eastAsia="Times New Roman" w:hAnsi="Consolas" w:cs="Consolas"/>
          <w:color w:val="D4D4D4"/>
          <w:sz w:val="21"/>
          <w:szCs w:val="21"/>
        </w:rPr>
        <w:t>{</w:t>
      </w:r>
      <w:proofErr w:type="gramEnd"/>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background-color</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#2795ca</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spellStart"/>
      <w:proofErr w:type="gramStart"/>
      <w:r w:rsidRPr="00DF7B59">
        <w:rPr>
          <w:rFonts w:ascii="Consolas" w:eastAsia="Times New Roman" w:hAnsi="Consolas" w:cs="Consolas"/>
          <w:color w:val="9CDCFE"/>
          <w:sz w:val="21"/>
          <w:szCs w:val="21"/>
        </w:rPr>
        <w:t>color</w:t>
      </w:r>
      <w:r w:rsidRPr="00DF7B59">
        <w:rPr>
          <w:rFonts w:ascii="Consolas" w:eastAsia="Times New Roman" w:hAnsi="Consolas" w:cs="Consolas"/>
          <w:color w:val="D4D4D4"/>
          <w:sz w:val="21"/>
          <w:szCs w:val="21"/>
        </w:rPr>
        <w:t>:</w:t>
      </w:r>
      <w:proofErr w:type="gramEnd"/>
      <w:r w:rsidRPr="00DF7B59">
        <w:rPr>
          <w:rFonts w:ascii="Consolas" w:eastAsia="Times New Roman" w:hAnsi="Consolas" w:cs="Consolas"/>
          <w:color w:val="CE9178"/>
          <w:sz w:val="21"/>
          <w:szCs w:val="21"/>
        </w:rPr>
        <w:t>white</w:t>
      </w:r>
      <w:proofErr w:type="spellEnd"/>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height</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35px</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border</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1px</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solid</w:t>
      </w:r>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CE9178"/>
          <w:sz w:val="21"/>
          <w:szCs w:val="21"/>
        </w:rPr>
        <w:t>#2795ca</w:t>
      </w:r>
      <w:r w:rsidRPr="00DF7B59">
        <w:rPr>
          <w:rFonts w:ascii="Consolas" w:eastAsia="Times New Roman" w:hAnsi="Consolas" w:cs="Consolas"/>
          <w:color w:val="D4D4D4"/>
          <w:sz w:val="21"/>
          <w:szCs w:val="21"/>
        </w:rPr>
        <w:t>;</w:t>
      </w:r>
    </w:p>
    <w:p w:rsidR="00DF7B59" w:rsidRP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 xml:space="preserve">    </w:t>
      </w:r>
      <w:proofErr w:type="gramStart"/>
      <w:r w:rsidRPr="00DF7B59">
        <w:rPr>
          <w:rFonts w:ascii="Consolas" w:eastAsia="Times New Roman" w:hAnsi="Consolas" w:cs="Consolas"/>
          <w:color w:val="9CDCFE"/>
          <w:sz w:val="21"/>
          <w:szCs w:val="21"/>
        </w:rPr>
        <w:t>border-radius</w:t>
      </w:r>
      <w:proofErr w:type="gramEnd"/>
      <w:r w:rsidRPr="00DF7B59">
        <w:rPr>
          <w:rFonts w:ascii="Consolas" w:eastAsia="Times New Roman" w:hAnsi="Consolas" w:cs="Consolas"/>
          <w:color w:val="D4D4D4"/>
          <w:sz w:val="21"/>
          <w:szCs w:val="21"/>
        </w:rPr>
        <w:t xml:space="preserve">: </w:t>
      </w:r>
      <w:r w:rsidRPr="00DF7B59">
        <w:rPr>
          <w:rFonts w:ascii="Consolas" w:eastAsia="Times New Roman" w:hAnsi="Consolas" w:cs="Consolas"/>
          <w:color w:val="B5CEA8"/>
          <w:sz w:val="21"/>
          <w:szCs w:val="21"/>
        </w:rPr>
        <w:t>3px</w:t>
      </w:r>
      <w:r w:rsidRPr="00DF7B59">
        <w:rPr>
          <w:rFonts w:ascii="Consolas" w:eastAsia="Times New Roman" w:hAnsi="Consolas" w:cs="Consolas"/>
          <w:color w:val="D4D4D4"/>
          <w:sz w:val="21"/>
          <w:szCs w:val="21"/>
        </w:rPr>
        <w:t>;</w:t>
      </w:r>
    </w:p>
    <w:p w:rsidR="00DF7B59" w:rsidRDefault="00DF7B59" w:rsidP="00DF7B59">
      <w:pPr>
        <w:shd w:val="clear" w:color="auto" w:fill="1E1E1E"/>
        <w:spacing w:after="0" w:line="285" w:lineRule="atLeast"/>
        <w:rPr>
          <w:rFonts w:ascii="Consolas" w:eastAsia="Times New Roman" w:hAnsi="Consolas" w:cs="Consolas"/>
          <w:color w:val="D4D4D4"/>
          <w:sz w:val="21"/>
          <w:szCs w:val="21"/>
        </w:rPr>
      </w:pPr>
      <w:r w:rsidRPr="00DF7B59">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D92CDD">
        <w:rPr>
          <w:rFonts w:ascii="Consolas" w:eastAsia="Times New Roman" w:hAnsi="Consolas" w:cs="Consolas"/>
          <w:color w:val="D7BA7D"/>
          <w:sz w:val="21"/>
          <w:szCs w:val="21"/>
        </w:rPr>
        <w:t>button:</w:t>
      </w:r>
      <w:proofErr w:type="gramEnd"/>
      <w:r w:rsidRPr="00D92CDD">
        <w:rPr>
          <w:rFonts w:ascii="Consolas" w:eastAsia="Times New Roman" w:hAnsi="Consolas" w:cs="Consolas"/>
          <w:color w:val="D7BA7D"/>
          <w:sz w:val="21"/>
          <w:szCs w:val="21"/>
        </w:rPr>
        <w:t>hover</w:t>
      </w:r>
      <w:proofErr w:type="spellEnd"/>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9CDCFE"/>
          <w:sz w:val="21"/>
          <w:szCs w:val="21"/>
        </w:rPr>
        <w:t>cursor</w:t>
      </w:r>
      <w:proofErr w:type="gramEnd"/>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pointer</w:t>
      </w:r>
      <w:r w:rsidRPr="00D92CDD">
        <w:rPr>
          <w:rFonts w:ascii="Consolas" w:eastAsia="Times New Roman" w:hAnsi="Consolas" w:cs="Consolas"/>
          <w:color w:val="D4D4D4"/>
          <w:sz w:val="21"/>
          <w:szCs w:val="21"/>
        </w:rPr>
        <w:t>;</w:t>
      </w:r>
    </w:p>
    <w:p w:rsidR="00D92CDD" w:rsidRPr="00DF7B59" w:rsidRDefault="00D92CDD" w:rsidP="00DF7B59">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w:t>
      </w:r>
    </w:p>
    <w:p w:rsidR="00DF7B59" w:rsidRPr="00DF7B59" w:rsidRDefault="00DF7B59" w:rsidP="00DF7B59"/>
    <w:p w:rsidR="00544B6D" w:rsidRDefault="008773A5" w:rsidP="00340DC3">
      <w:r>
        <w:t>If we start our application</w:t>
      </w:r>
      <w:r w:rsidR="00DF7B59">
        <w:t xml:space="preserve"> by typing ng serve in the console window of Visual Studio Code, we will </w:t>
      </w:r>
      <w:r w:rsidR="007F1CDE">
        <w:t xml:space="preserve">get </w:t>
      </w:r>
      <w:r w:rsidR="00DF7B59">
        <w:t>this result:</w:t>
      </w:r>
    </w:p>
    <w:p w:rsidR="00DF7B59" w:rsidRDefault="00DF7B59" w:rsidP="00340DC3">
      <w:r>
        <w:rPr>
          <w:noProof/>
        </w:rPr>
        <w:drawing>
          <wp:inline distT="0" distB="0" distL="0" distR="0">
            <wp:extent cx="5943600" cy="1670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App_Component_P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rsidR="00DF7B59" w:rsidRDefault="00DF7B59" w:rsidP="00340DC3">
      <w:r>
        <w:t>When we click on the Show Movies button we should be able to see all of our movie entities on the page. So, let’s start working on that feature.</w:t>
      </w:r>
    </w:p>
    <w:p w:rsidR="00DF7B59" w:rsidRDefault="00DF7B59" w:rsidP="00DF7B59">
      <w:pPr>
        <w:pStyle w:val="Heading2"/>
      </w:pPr>
      <w:r>
        <w:lastRenderedPageBreak/>
        <w:t xml:space="preserve">Using Services and </w:t>
      </w:r>
      <w:proofErr w:type="spellStart"/>
      <w:r>
        <w:t>HttpClientModule</w:t>
      </w:r>
      <w:proofErr w:type="spellEnd"/>
    </w:p>
    <w:p w:rsidR="00DF7B59" w:rsidRDefault="00DF7B59" w:rsidP="00DF7B59">
      <w:r>
        <w:t xml:space="preserve">To send a request to our endpoint, we are going to introduce the </w:t>
      </w:r>
      <w:proofErr w:type="spellStart"/>
      <w:r>
        <w:t>HttpClientModule</w:t>
      </w:r>
      <w:proofErr w:type="spellEnd"/>
      <w:r>
        <w:t xml:space="preserve"> in our app. So we need to import it inside the </w:t>
      </w:r>
      <w:proofErr w:type="spellStart"/>
      <w:r>
        <w:t>app.module.ts</w:t>
      </w:r>
      <w:proofErr w:type="spellEnd"/>
      <w:r>
        <w:t xml:space="preserve"> file and to place it in the imports array:</w:t>
      </w:r>
    </w:p>
    <w:p w:rsidR="00DF7B59" w:rsidRDefault="00DF7B59" w:rsidP="00DF7B59"/>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BrowserModule</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'@angular/platform-browser'</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NgModule</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'@angular/core'</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HttpClientModule</w:t>
      </w:r>
      <w:proofErr w:type="spellEnd"/>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'@angular/common/http'</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AppComponent</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w:t>
      </w:r>
      <w:proofErr w:type="spellStart"/>
      <w:r w:rsidRPr="009F7F54">
        <w:rPr>
          <w:rFonts w:ascii="Consolas" w:eastAsia="Times New Roman" w:hAnsi="Consolas" w:cs="Consolas"/>
          <w:color w:val="CE9178"/>
          <w:sz w:val="21"/>
          <w:szCs w:val="21"/>
        </w:rPr>
        <w:t>app.component</w:t>
      </w:r>
      <w:proofErr w:type="spellEnd"/>
      <w:r w:rsidRPr="009F7F54">
        <w:rPr>
          <w:rFonts w:ascii="Consolas" w:eastAsia="Times New Roman" w:hAnsi="Consolas" w:cs="Consolas"/>
          <w:color w:val="CE9178"/>
          <w:sz w:val="21"/>
          <w:szCs w:val="21"/>
        </w:rPr>
        <w:t>'</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D4D4D4"/>
          <w:sz w:val="21"/>
          <w:szCs w:val="21"/>
        </w:rPr>
        <w:t>@</w:t>
      </w:r>
      <w:proofErr w:type="spellStart"/>
      <w:r w:rsidRPr="009F7F54">
        <w:rPr>
          <w:rFonts w:ascii="Consolas" w:eastAsia="Times New Roman" w:hAnsi="Consolas" w:cs="Consolas"/>
          <w:color w:val="DCDCAA"/>
          <w:sz w:val="21"/>
          <w:szCs w:val="21"/>
        </w:rPr>
        <w:t>NgModule</w:t>
      </w:r>
      <w:proofErr w:type="spellEnd"/>
      <w:r w:rsidRPr="009F7F54">
        <w:rPr>
          <w:rFonts w:ascii="Consolas" w:eastAsia="Times New Roman" w:hAnsi="Consolas" w:cs="Consolas"/>
          <w:color w:val="D4D4D4"/>
          <w:sz w:val="21"/>
          <w:szCs w:val="21"/>
        </w:rPr>
        <w:t>({</w:t>
      </w:r>
      <w:proofErr w:type="gram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declarations</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AppComponent</w:t>
      </w:r>
      <w:proofErr w:type="spell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imports</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BrowserModule</w:t>
      </w:r>
      <w:proofErr w:type="spellEnd"/>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HttpClientModule</w:t>
      </w:r>
      <w:proofErr w:type="spell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providers</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9CDCFE"/>
          <w:sz w:val="21"/>
          <w:szCs w:val="21"/>
        </w:rPr>
        <w:t>bootstrap</w:t>
      </w:r>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AppComponent</w:t>
      </w:r>
      <w:proofErr w:type="spellEnd"/>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export</w:t>
      </w:r>
      <w:proofErr w:type="gramEnd"/>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569CD6"/>
          <w:sz w:val="21"/>
          <w:szCs w:val="21"/>
        </w:rPr>
        <w:t>class</w:t>
      </w: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4EC9B0"/>
          <w:sz w:val="21"/>
          <w:szCs w:val="21"/>
        </w:rPr>
        <w:t>AppModule</w:t>
      </w:r>
      <w:proofErr w:type="spellEnd"/>
      <w:r w:rsidRPr="009F7F54">
        <w:rPr>
          <w:rFonts w:ascii="Consolas" w:eastAsia="Times New Roman" w:hAnsi="Consolas" w:cs="Consolas"/>
          <w:color w:val="D4D4D4"/>
          <w:sz w:val="21"/>
          <w:szCs w:val="21"/>
        </w:rPr>
        <w:t xml:space="preserve"> { }</w:t>
      </w:r>
    </w:p>
    <w:p w:rsidR="00DF7B59" w:rsidRDefault="00DF7B59" w:rsidP="00DF7B59"/>
    <w:p w:rsidR="007E6EF8" w:rsidRDefault="007E6EF8" w:rsidP="00DF7B59">
      <w:r>
        <w:t xml:space="preserve">After the module modification, we are going to create a new folder _interfaces and to create one interface file </w:t>
      </w:r>
      <w:proofErr w:type="spellStart"/>
      <w:r>
        <w:t>movie.model.ts</w:t>
      </w:r>
      <w:proofErr w:type="spellEnd"/>
      <w:r>
        <w:t xml:space="preserve"> inside that folder:</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proofErr w:type="gramStart"/>
      <w:r w:rsidRPr="007E6EF8">
        <w:rPr>
          <w:rFonts w:ascii="Consolas" w:eastAsia="Times New Roman" w:hAnsi="Consolas" w:cs="Consolas"/>
          <w:color w:val="C586C0"/>
          <w:sz w:val="21"/>
          <w:szCs w:val="21"/>
        </w:rPr>
        <w:t>export</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569CD6"/>
          <w:sz w:val="21"/>
          <w:szCs w:val="21"/>
        </w:rPr>
        <w:t>interface</w:t>
      </w:r>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Movie</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id</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name</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genre</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r w:rsidRPr="007E6EF8">
        <w:rPr>
          <w:rFonts w:ascii="Consolas" w:eastAsia="Times New Roman" w:hAnsi="Consolas" w:cs="Consolas"/>
          <w:color w:val="D4D4D4"/>
          <w:sz w:val="21"/>
          <w:szCs w:val="21"/>
        </w:rPr>
        <w:t>,</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 xml:space="preserve">    </w:t>
      </w:r>
      <w:proofErr w:type="gramStart"/>
      <w:r w:rsidRPr="007E6EF8">
        <w:rPr>
          <w:rFonts w:ascii="Consolas" w:eastAsia="Times New Roman" w:hAnsi="Consolas" w:cs="Consolas"/>
          <w:color w:val="9CDCFE"/>
          <w:sz w:val="21"/>
          <w:szCs w:val="21"/>
        </w:rPr>
        <w:t>director</w:t>
      </w:r>
      <w:proofErr w:type="gramEnd"/>
      <w:r w:rsidRPr="007E6EF8">
        <w:rPr>
          <w:rFonts w:ascii="Consolas" w:eastAsia="Times New Roman" w:hAnsi="Consolas" w:cs="Consolas"/>
          <w:color w:val="D4D4D4"/>
          <w:sz w:val="21"/>
          <w:szCs w:val="21"/>
        </w:rPr>
        <w:t xml:space="preserve">: </w:t>
      </w:r>
      <w:r w:rsidRPr="007E6EF8">
        <w:rPr>
          <w:rFonts w:ascii="Consolas" w:eastAsia="Times New Roman" w:hAnsi="Consolas" w:cs="Consolas"/>
          <w:color w:val="4EC9B0"/>
          <w:sz w:val="21"/>
          <w:szCs w:val="21"/>
        </w:rPr>
        <w:t>string</w:t>
      </w:r>
    </w:p>
    <w:p w:rsidR="007E6EF8" w:rsidRPr="007E6EF8" w:rsidRDefault="007E6EF8" w:rsidP="007E6EF8">
      <w:pPr>
        <w:shd w:val="clear" w:color="auto" w:fill="1E1E1E"/>
        <w:spacing w:after="0" w:line="285" w:lineRule="atLeast"/>
        <w:rPr>
          <w:rFonts w:ascii="Consolas" w:eastAsia="Times New Roman" w:hAnsi="Consolas" w:cs="Consolas"/>
          <w:color w:val="D4D4D4"/>
          <w:sz w:val="21"/>
          <w:szCs w:val="21"/>
        </w:rPr>
      </w:pPr>
      <w:r w:rsidRPr="007E6EF8">
        <w:rPr>
          <w:rFonts w:ascii="Consolas" w:eastAsia="Times New Roman" w:hAnsi="Consolas" w:cs="Consolas"/>
          <w:color w:val="D4D4D4"/>
          <w:sz w:val="21"/>
          <w:szCs w:val="21"/>
        </w:rPr>
        <w:t>}</w:t>
      </w:r>
    </w:p>
    <w:p w:rsidR="007E6EF8" w:rsidRDefault="007E6EF8" w:rsidP="00DF7B59"/>
    <w:p w:rsidR="009F7F54" w:rsidRDefault="009F7F54" w:rsidP="00DF7B59">
      <w:r>
        <w:t>Then, we are going to create a new service file http-service by using the Angular CLI command:</w:t>
      </w:r>
    </w:p>
    <w:p w:rsidR="009F7F54" w:rsidRDefault="009F7F54" w:rsidP="00DF7B59">
      <w:r>
        <w:rPr>
          <w:noProof/>
        </w:rPr>
        <w:drawing>
          <wp:inline distT="0" distB="0" distL="0" distR="0">
            <wp:extent cx="5038989" cy="37655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Created-service.png"/>
                    <pic:cNvPicPr/>
                  </pic:nvPicPr>
                  <pic:blipFill>
                    <a:blip r:embed="rId18">
                      <a:extLst>
                        <a:ext uri="{28A0092B-C50C-407E-A947-70E740481C1C}">
                          <a14:useLocalDpi xmlns:a14="http://schemas.microsoft.com/office/drawing/2010/main" val="0"/>
                        </a:ext>
                      </a:extLst>
                    </a:blip>
                    <a:stretch>
                      <a:fillRect/>
                    </a:stretch>
                  </pic:blipFill>
                  <pic:spPr>
                    <a:xfrm>
                      <a:off x="0" y="0"/>
                      <a:ext cx="5038989" cy="376555"/>
                    </a:xfrm>
                    <a:prstGeom prst="rect">
                      <a:avLst/>
                    </a:prstGeom>
                  </pic:spPr>
                </pic:pic>
              </a:graphicData>
            </a:graphic>
          </wp:inline>
        </w:drawing>
      </w:r>
    </w:p>
    <w:p w:rsidR="009F7F54" w:rsidRDefault="009F7F54" w:rsidP="00DF7B59">
      <w:r>
        <w:t xml:space="preserve">That looks great. </w:t>
      </w:r>
      <w:bookmarkStart w:id="2" w:name="_GoBack"/>
      <w:bookmarkEnd w:id="2"/>
    </w:p>
    <w:p w:rsidR="009F7F54" w:rsidRDefault="009F7F54" w:rsidP="00DF7B59">
      <w:r>
        <w:t>So, let’s modify that service file:</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proofErr w:type="spellStart"/>
      <w:r w:rsidRPr="009F7F54">
        <w:rPr>
          <w:rFonts w:ascii="Consolas" w:eastAsia="Times New Roman" w:hAnsi="Consolas" w:cs="Consolas"/>
          <w:color w:val="9CDCFE"/>
          <w:sz w:val="21"/>
          <w:szCs w:val="21"/>
        </w:rPr>
        <w:t>HttpClient</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'@angular/common/http'</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import</w:t>
      </w:r>
      <w:proofErr w:type="gram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9CDCFE"/>
          <w:sz w:val="21"/>
          <w:szCs w:val="21"/>
        </w:rPr>
        <w:t>Injectable</w:t>
      </w:r>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C586C0"/>
          <w:sz w:val="21"/>
          <w:szCs w:val="21"/>
        </w:rPr>
        <w:t>from</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'@angular/core'</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D4D4D4"/>
          <w:sz w:val="21"/>
          <w:szCs w:val="21"/>
        </w:rPr>
        <w:t>@</w:t>
      </w:r>
      <w:r w:rsidRPr="009F7F54">
        <w:rPr>
          <w:rFonts w:ascii="Consolas" w:eastAsia="Times New Roman" w:hAnsi="Consolas" w:cs="Consolas"/>
          <w:color w:val="DCDCAA"/>
          <w:sz w:val="21"/>
          <w:szCs w:val="21"/>
        </w:rPr>
        <w:t>Injectable</w:t>
      </w:r>
      <w:r w:rsidRPr="009F7F54">
        <w:rPr>
          <w:rFonts w:ascii="Consolas" w:eastAsia="Times New Roman" w:hAnsi="Consolas" w:cs="Consolas"/>
          <w:color w:val="D4D4D4"/>
          <w:sz w:val="21"/>
          <w:szCs w:val="21"/>
        </w:rPr>
        <w:t>({</w:t>
      </w:r>
      <w:proofErr w:type="gramEnd"/>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spellStart"/>
      <w:proofErr w:type="gramStart"/>
      <w:r w:rsidRPr="009F7F54">
        <w:rPr>
          <w:rFonts w:ascii="Consolas" w:eastAsia="Times New Roman" w:hAnsi="Consolas" w:cs="Consolas"/>
          <w:color w:val="9CDCFE"/>
          <w:sz w:val="21"/>
          <w:szCs w:val="21"/>
        </w:rPr>
        <w:t>providedIn</w:t>
      </w:r>
      <w:proofErr w:type="spellEnd"/>
      <w:proofErr w:type="gramEnd"/>
      <w:r w:rsidRPr="009F7F54">
        <w:rPr>
          <w:rFonts w:ascii="Consolas" w:eastAsia="Times New Roman" w:hAnsi="Consolas" w:cs="Consolas"/>
          <w:color w:val="9CDCFE"/>
          <w:sz w:val="21"/>
          <w:szCs w:val="21"/>
        </w:rPr>
        <w:t>:</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CE9178"/>
          <w:sz w:val="21"/>
          <w:szCs w:val="21"/>
        </w:rPr>
        <w:t>'root'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roofErr w:type="gramStart"/>
      <w:r w:rsidRPr="009F7F54">
        <w:rPr>
          <w:rFonts w:ascii="Consolas" w:eastAsia="Times New Roman" w:hAnsi="Consolas" w:cs="Consolas"/>
          <w:color w:val="C586C0"/>
          <w:sz w:val="21"/>
          <w:szCs w:val="21"/>
        </w:rPr>
        <w:t>export</w:t>
      </w:r>
      <w:proofErr w:type="gramEnd"/>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569CD6"/>
          <w:sz w:val="21"/>
          <w:szCs w:val="21"/>
        </w:rPr>
        <w:t>class</w:t>
      </w:r>
      <w:r w:rsidRPr="009F7F54">
        <w:rPr>
          <w:rFonts w:ascii="Consolas" w:eastAsia="Times New Roman" w:hAnsi="Consolas" w:cs="Consolas"/>
          <w:color w:val="D4D4D4"/>
          <w:sz w:val="21"/>
          <w:szCs w:val="21"/>
        </w:rPr>
        <w:t xml:space="preserve"> </w:t>
      </w:r>
      <w:proofErr w:type="spellStart"/>
      <w:r w:rsidR="00196F61">
        <w:rPr>
          <w:rFonts w:ascii="Consolas" w:eastAsia="Times New Roman" w:hAnsi="Consolas" w:cs="Consolas"/>
          <w:color w:val="4EC9B0"/>
          <w:sz w:val="21"/>
          <w:szCs w:val="21"/>
        </w:rPr>
        <w:t>HttpService</w:t>
      </w:r>
      <w:proofErr w:type="spellEnd"/>
      <w:r w:rsidRPr="009F7F54">
        <w:rPr>
          <w:rFonts w:ascii="Consolas" w:eastAsia="Times New Roman" w:hAnsi="Consolas" w:cs="Consolas"/>
          <w:color w:val="D4D4D4"/>
          <w:sz w:val="21"/>
          <w:szCs w:val="21"/>
        </w:rPr>
        <w:t xml:space="preserve">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569CD6"/>
          <w:sz w:val="21"/>
          <w:szCs w:val="21"/>
        </w:rPr>
        <w:t>constructor</w:t>
      </w:r>
      <w:r w:rsidRPr="009F7F54">
        <w:rPr>
          <w:rFonts w:ascii="Consolas" w:eastAsia="Times New Roman" w:hAnsi="Consolas" w:cs="Consolas"/>
          <w:color w:val="D4D4D4"/>
          <w:sz w:val="21"/>
          <w:szCs w:val="21"/>
        </w:rPr>
        <w:t>(</w:t>
      </w:r>
      <w:proofErr w:type="gramEnd"/>
      <w:r w:rsidRPr="009F7F54">
        <w:rPr>
          <w:rFonts w:ascii="Consolas" w:eastAsia="Times New Roman" w:hAnsi="Consolas" w:cs="Consolas"/>
          <w:color w:val="569CD6"/>
          <w:sz w:val="21"/>
          <w:szCs w:val="21"/>
        </w:rPr>
        <w:t>private</w:t>
      </w:r>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9CDCFE"/>
          <w:sz w:val="21"/>
          <w:szCs w:val="21"/>
        </w:rPr>
        <w:t>httpService</w:t>
      </w:r>
      <w:proofErr w:type="spellEnd"/>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4EC9B0"/>
          <w:sz w:val="21"/>
          <w:szCs w:val="21"/>
        </w:rPr>
        <w:t>HttpClient</w:t>
      </w:r>
      <w:proofErr w:type="spellEnd"/>
      <w:r w:rsidRPr="009F7F54">
        <w:rPr>
          <w:rFonts w:ascii="Consolas" w:eastAsia="Times New Roman" w:hAnsi="Consolas" w:cs="Consolas"/>
          <w:color w:val="D4D4D4"/>
          <w:sz w:val="21"/>
          <w:szCs w:val="21"/>
        </w:rPr>
        <w:t>) { }</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569CD6"/>
          <w:sz w:val="21"/>
          <w:szCs w:val="21"/>
        </w:rPr>
        <w:t>public</w:t>
      </w:r>
      <w:proofErr w:type="gramEnd"/>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DCDCAA"/>
          <w:sz w:val="21"/>
          <w:szCs w:val="21"/>
        </w:rPr>
        <w:t>getData</w:t>
      </w:r>
      <w:proofErr w:type="spellEnd"/>
      <w:r w:rsidRPr="009F7F54">
        <w:rPr>
          <w:rFonts w:ascii="Consolas" w:eastAsia="Times New Roman" w:hAnsi="Consolas" w:cs="Consolas"/>
          <w:color w:val="D4D4D4"/>
          <w:sz w:val="21"/>
          <w:szCs w:val="21"/>
        </w:rPr>
        <w:t xml:space="preserve"> = (</w:t>
      </w:r>
      <w:r w:rsidRPr="009F7F54">
        <w:rPr>
          <w:rFonts w:ascii="Consolas" w:eastAsia="Times New Roman" w:hAnsi="Consolas" w:cs="Consolas"/>
          <w:color w:val="9CDCFE"/>
          <w:sz w:val="21"/>
          <w:szCs w:val="21"/>
        </w:rPr>
        <w:t>route</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4EC9B0"/>
          <w:sz w:val="21"/>
          <w:szCs w:val="21"/>
        </w:rPr>
        <w:t>string</w:t>
      </w:r>
      <w:r w:rsidRPr="009F7F54">
        <w:rPr>
          <w:rFonts w:ascii="Consolas" w:eastAsia="Times New Roman" w:hAnsi="Consolas" w:cs="Consolas"/>
          <w:color w:val="D4D4D4"/>
          <w:sz w:val="21"/>
          <w:szCs w:val="21"/>
        </w:rPr>
        <w:t xml:space="preserve">) </w:t>
      </w:r>
      <w:r w:rsidRPr="009F7F54">
        <w:rPr>
          <w:rFonts w:ascii="Consolas" w:eastAsia="Times New Roman" w:hAnsi="Consolas" w:cs="Consolas"/>
          <w:color w:val="569CD6"/>
          <w:sz w:val="21"/>
          <w:szCs w:val="21"/>
        </w:rPr>
        <w:t>=&gt;</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roofErr w:type="gramStart"/>
      <w:r w:rsidRPr="009F7F54">
        <w:rPr>
          <w:rFonts w:ascii="Consolas" w:eastAsia="Times New Roman" w:hAnsi="Consolas" w:cs="Consolas"/>
          <w:color w:val="C586C0"/>
          <w:sz w:val="21"/>
          <w:szCs w:val="21"/>
        </w:rPr>
        <w:t>return</w:t>
      </w:r>
      <w:proofErr w:type="gramEnd"/>
      <w:r w:rsidRPr="009F7F54">
        <w:rPr>
          <w:rFonts w:ascii="Consolas" w:eastAsia="Times New Roman" w:hAnsi="Consolas" w:cs="Consolas"/>
          <w:color w:val="D4D4D4"/>
          <w:sz w:val="21"/>
          <w:szCs w:val="21"/>
        </w:rPr>
        <w:t xml:space="preserve"> </w:t>
      </w:r>
      <w:proofErr w:type="spellStart"/>
      <w:r w:rsidRPr="009F7F54">
        <w:rPr>
          <w:rFonts w:ascii="Consolas" w:eastAsia="Times New Roman" w:hAnsi="Consolas" w:cs="Consolas"/>
          <w:color w:val="569CD6"/>
          <w:sz w:val="21"/>
          <w:szCs w:val="21"/>
        </w:rPr>
        <w:t>this</w:t>
      </w:r>
      <w:r w:rsidRPr="009F7F54">
        <w:rPr>
          <w:rFonts w:ascii="Consolas" w:eastAsia="Times New Roman" w:hAnsi="Consolas" w:cs="Consolas"/>
          <w:color w:val="D4D4D4"/>
          <w:sz w:val="21"/>
          <w:szCs w:val="21"/>
        </w:rPr>
        <w:t>.</w:t>
      </w:r>
      <w:r w:rsidRPr="009F7F54">
        <w:rPr>
          <w:rFonts w:ascii="Consolas" w:eastAsia="Times New Roman" w:hAnsi="Consolas" w:cs="Consolas"/>
          <w:color w:val="9CDCFE"/>
          <w:sz w:val="21"/>
          <w:szCs w:val="21"/>
        </w:rPr>
        <w:t>httpService</w:t>
      </w:r>
      <w:r w:rsidRPr="009F7F54">
        <w:rPr>
          <w:rFonts w:ascii="Consolas" w:eastAsia="Times New Roman" w:hAnsi="Consolas" w:cs="Consolas"/>
          <w:color w:val="D4D4D4"/>
          <w:sz w:val="21"/>
          <w:szCs w:val="21"/>
        </w:rPr>
        <w:t>.</w:t>
      </w:r>
      <w:r w:rsidRPr="009F7F54">
        <w:rPr>
          <w:rFonts w:ascii="Consolas" w:eastAsia="Times New Roman" w:hAnsi="Consolas" w:cs="Consolas"/>
          <w:color w:val="DCDCAA"/>
          <w:sz w:val="21"/>
          <w:szCs w:val="21"/>
        </w:rPr>
        <w:t>get</w:t>
      </w:r>
      <w:proofErr w:type="spellEnd"/>
      <w:r w:rsidRPr="009F7F54">
        <w:rPr>
          <w:rFonts w:ascii="Consolas" w:eastAsia="Times New Roman" w:hAnsi="Consolas" w:cs="Consolas"/>
          <w:color w:val="D4D4D4"/>
          <w:sz w:val="21"/>
          <w:szCs w:val="21"/>
        </w:rPr>
        <w:t>(</w:t>
      </w:r>
      <w:r w:rsidRPr="009F7F54">
        <w:rPr>
          <w:rFonts w:ascii="Consolas" w:eastAsia="Times New Roman" w:hAnsi="Consolas" w:cs="Consolas"/>
          <w:color w:val="9CDCFE"/>
          <w:sz w:val="21"/>
          <w:szCs w:val="21"/>
        </w:rPr>
        <w:t>route</w:t>
      </w:r>
      <w:r w:rsidRPr="009F7F54">
        <w:rPr>
          <w:rFonts w:ascii="Consolas" w:eastAsia="Times New Roman" w:hAnsi="Consolas" w:cs="Consolas"/>
          <w:color w:val="D4D4D4"/>
          <w:sz w:val="21"/>
          <w:szCs w:val="21"/>
        </w:rPr>
        <w:t>);</w:t>
      </w:r>
    </w:p>
    <w:p w:rsidR="009F7F54" w:rsidRPr="009F7F54" w:rsidRDefault="009F7F54" w:rsidP="009F7F54">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 xml:space="preserve">  }</w:t>
      </w:r>
    </w:p>
    <w:p w:rsidR="007E6EF8" w:rsidRDefault="009F7F54" w:rsidP="007E6EF8">
      <w:pPr>
        <w:shd w:val="clear" w:color="auto" w:fill="1E1E1E"/>
        <w:spacing w:after="0" w:line="285" w:lineRule="atLeast"/>
        <w:rPr>
          <w:rFonts w:ascii="Consolas" w:eastAsia="Times New Roman" w:hAnsi="Consolas" w:cs="Consolas"/>
          <w:color w:val="D4D4D4"/>
          <w:sz w:val="21"/>
          <w:szCs w:val="21"/>
        </w:rPr>
      </w:pPr>
      <w:r w:rsidRPr="009F7F54">
        <w:rPr>
          <w:rFonts w:ascii="Consolas" w:eastAsia="Times New Roman" w:hAnsi="Consolas" w:cs="Consolas"/>
          <w:color w:val="D4D4D4"/>
          <w:sz w:val="21"/>
          <w:szCs w:val="21"/>
        </w:rPr>
        <w:t>}</w:t>
      </w:r>
    </w:p>
    <w:p w:rsidR="007E6EF8" w:rsidRDefault="007E6EF8" w:rsidP="007E6EF8">
      <w:pPr>
        <w:rPr>
          <w:rFonts w:ascii="Consolas" w:eastAsia="Times New Roman" w:hAnsi="Consolas" w:cs="Consolas"/>
          <w:sz w:val="21"/>
          <w:szCs w:val="21"/>
        </w:rPr>
      </w:pPr>
    </w:p>
    <w:p w:rsidR="007E6EF8" w:rsidRDefault="007E6EF8" w:rsidP="007E6EF8">
      <w:pPr>
        <w:rPr>
          <w:rFonts w:eastAsia="Times New Roman" w:cs="Consolas"/>
        </w:rPr>
      </w:pPr>
      <w:r>
        <w:rPr>
          <w:rFonts w:eastAsia="Times New Roman" w:cs="Consolas"/>
        </w:rPr>
        <w:t xml:space="preserve">We have the </w:t>
      </w:r>
      <w:proofErr w:type="spellStart"/>
      <w:r>
        <w:rPr>
          <w:rFonts w:eastAsia="Times New Roman" w:cs="Consolas"/>
        </w:rPr>
        <w:t>getData</w:t>
      </w:r>
      <w:proofErr w:type="spellEnd"/>
      <w:r>
        <w:rPr>
          <w:rFonts w:eastAsia="Times New Roman" w:cs="Consolas"/>
        </w:rPr>
        <w:t xml:space="preserve"> function, which we are going to call once we require a data from a certain endpoint from the </w:t>
      </w:r>
      <w:r w:rsidRPr="007E6EF8">
        <w:rPr>
          <w:rFonts w:eastAsia="Times New Roman" w:cs="Consolas"/>
          <w:noProof/>
        </w:rPr>
        <w:t>s</w:t>
      </w:r>
      <w:r>
        <w:rPr>
          <w:rFonts w:eastAsia="Times New Roman" w:cs="Consolas"/>
          <w:noProof/>
        </w:rPr>
        <w:t>er</w:t>
      </w:r>
      <w:r w:rsidRPr="007E6EF8">
        <w:rPr>
          <w:rFonts w:eastAsia="Times New Roman" w:cs="Consolas"/>
          <w:noProof/>
        </w:rPr>
        <w:t>ver</w:t>
      </w:r>
      <w:r>
        <w:rPr>
          <w:rFonts w:eastAsia="Times New Roman" w:cs="Consolas"/>
        </w:rPr>
        <w:t xml:space="preserve">. You can read </w:t>
      </w:r>
      <w:hyperlink r:id="rId19" w:history="1">
        <w:r w:rsidRPr="007E6EF8">
          <w:rPr>
            <w:rStyle w:val="Hyperlink"/>
            <w:rFonts w:eastAsia="Times New Roman" w:cs="Consolas"/>
          </w:rPr>
          <w:t>here</w:t>
        </w:r>
      </w:hyperlink>
      <w:r>
        <w:rPr>
          <w:rFonts w:eastAsia="Times New Roman" w:cs="Consolas"/>
        </w:rPr>
        <w:t xml:space="preserve"> in more detail about services and HTTP calls.</w:t>
      </w:r>
    </w:p>
    <w:p w:rsidR="00196F61" w:rsidRDefault="00196F61" w:rsidP="007E6EF8">
      <w:pPr>
        <w:rPr>
          <w:rFonts w:eastAsia="Times New Roman" w:cs="Consolas"/>
        </w:rPr>
      </w:pPr>
      <w:r>
        <w:rPr>
          <w:rFonts w:eastAsia="Times New Roman" w:cs="Consolas"/>
        </w:rPr>
        <w:t xml:space="preserve">The </w:t>
      </w:r>
      <w:proofErr w:type="spellStart"/>
      <w:r>
        <w:rPr>
          <w:rFonts w:eastAsia="Times New Roman" w:cs="Consolas"/>
        </w:rPr>
        <w:t>getData</w:t>
      </w:r>
      <w:proofErr w:type="spellEnd"/>
      <w:r>
        <w:rPr>
          <w:rFonts w:eastAsia="Times New Roman" w:cs="Consolas"/>
        </w:rPr>
        <w:t xml:space="preserve"> function will return an Observable as a response, so if we want to fetch that data from a response we need to subscribe on this function. So, let’s do exactly that.</w:t>
      </w:r>
    </w:p>
    <w:p w:rsidR="00196F61" w:rsidRDefault="00196F61" w:rsidP="00196F61">
      <w:pPr>
        <w:pStyle w:val="Heading2"/>
        <w:rPr>
          <w:rFonts w:eastAsia="Times New Roman"/>
        </w:rPr>
      </w:pPr>
      <w:r>
        <w:rPr>
          <w:rFonts w:eastAsia="Times New Roman"/>
        </w:rPr>
        <w:t>Fetching and Displaying Data from the Server</w:t>
      </w:r>
    </w:p>
    <w:p w:rsidR="00196F61" w:rsidRDefault="00196F61" w:rsidP="00196F61">
      <w:r>
        <w:t xml:space="preserve">Let’s modify the </w:t>
      </w:r>
      <w:proofErr w:type="spellStart"/>
      <w:r>
        <w:t>app.component.ts</w:t>
      </w:r>
      <w:proofErr w:type="spellEnd"/>
      <w:r>
        <w:t xml:space="preserve"> file</w:t>
      </w:r>
      <w:r w:rsidR="00D92CDD">
        <w:t xml:space="preserve"> first</w:t>
      </w:r>
      <w: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import</w:t>
      </w:r>
      <w:proofErr w:type="gramEnd"/>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9CDCFE"/>
          <w:sz w:val="21"/>
          <w:szCs w:val="21"/>
        </w:rPr>
        <w:t>Component</w:t>
      </w:r>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C586C0"/>
          <w:sz w:val="21"/>
          <w:szCs w:val="21"/>
        </w:rPr>
        <w:t>from</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'@angular/core'</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import</w:t>
      </w:r>
      <w:proofErr w:type="gramEnd"/>
      <w:r w:rsidRPr="00D92CDD">
        <w:rPr>
          <w:rFonts w:ascii="Consolas" w:eastAsia="Times New Roman" w:hAnsi="Consolas" w:cs="Consolas"/>
          <w:color w:val="D4D4D4"/>
          <w:sz w:val="21"/>
          <w:szCs w:val="21"/>
        </w:rPr>
        <w:t xml:space="preserve"> { </w:t>
      </w:r>
      <w:proofErr w:type="spellStart"/>
      <w:r w:rsidRPr="00D92CDD">
        <w:rPr>
          <w:rFonts w:ascii="Consolas" w:eastAsia="Times New Roman" w:hAnsi="Consolas" w:cs="Consolas"/>
          <w:color w:val="9CDCFE"/>
          <w:sz w:val="21"/>
          <w:szCs w:val="21"/>
        </w:rPr>
        <w:t>HttpService</w:t>
      </w:r>
      <w:proofErr w:type="spellEnd"/>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C586C0"/>
          <w:sz w:val="21"/>
          <w:szCs w:val="21"/>
        </w:rPr>
        <w:t>from</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'./services/</w:t>
      </w:r>
      <w:proofErr w:type="spellStart"/>
      <w:r w:rsidRPr="00D92CDD">
        <w:rPr>
          <w:rFonts w:ascii="Consolas" w:eastAsia="Times New Roman" w:hAnsi="Consolas" w:cs="Consolas"/>
          <w:color w:val="CE9178"/>
          <w:sz w:val="21"/>
          <w:szCs w:val="21"/>
        </w:rPr>
        <w:t>http.service</w:t>
      </w:r>
      <w:proofErr w:type="spellEnd"/>
      <w:r w:rsidRPr="00D92CDD">
        <w:rPr>
          <w:rFonts w:ascii="Consolas" w:eastAsia="Times New Roman" w:hAnsi="Consolas" w:cs="Consolas"/>
          <w:color w:val="CE9178"/>
          <w:sz w:val="21"/>
          <w:szCs w:val="21"/>
        </w:rPr>
        <w:t>'</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import</w:t>
      </w:r>
      <w:proofErr w:type="gramEnd"/>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9CDCFE"/>
          <w:sz w:val="21"/>
          <w:szCs w:val="21"/>
        </w:rPr>
        <w:t>Movie</w:t>
      </w:r>
      <w:r w:rsidRPr="00D92CDD">
        <w:rPr>
          <w:rFonts w:ascii="Consolas" w:eastAsia="Times New Roman" w:hAnsi="Consolas" w:cs="Consolas"/>
          <w:color w:val="D4D4D4"/>
          <w:sz w:val="21"/>
          <w:szCs w:val="21"/>
        </w:rPr>
        <w:t xml:space="preserve"> } </w:t>
      </w:r>
      <w:r w:rsidRPr="00D92CDD">
        <w:rPr>
          <w:rFonts w:ascii="Consolas" w:eastAsia="Times New Roman" w:hAnsi="Consolas" w:cs="Consolas"/>
          <w:color w:val="C586C0"/>
          <w:sz w:val="21"/>
          <w:szCs w:val="21"/>
        </w:rPr>
        <w:t>from</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'./_interfaces/</w:t>
      </w:r>
      <w:proofErr w:type="spellStart"/>
      <w:r w:rsidRPr="00D92CDD">
        <w:rPr>
          <w:rFonts w:ascii="Consolas" w:eastAsia="Times New Roman" w:hAnsi="Consolas" w:cs="Consolas"/>
          <w:color w:val="CE9178"/>
          <w:sz w:val="21"/>
          <w:szCs w:val="21"/>
        </w:rPr>
        <w:t>movie.model</w:t>
      </w:r>
      <w:proofErr w:type="spellEnd"/>
      <w:r w:rsidRPr="00D92CDD">
        <w:rPr>
          <w:rFonts w:ascii="Consolas" w:eastAsia="Times New Roman" w:hAnsi="Consolas" w:cs="Consolas"/>
          <w:color w:val="CE9178"/>
          <w:sz w:val="21"/>
          <w:szCs w:val="21"/>
        </w:rPr>
        <w:t>'</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D4D4D4"/>
          <w:sz w:val="21"/>
          <w:szCs w:val="21"/>
        </w:rPr>
        <w:t>@</w:t>
      </w:r>
      <w:r w:rsidRPr="00D92CDD">
        <w:rPr>
          <w:rFonts w:ascii="Consolas" w:eastAsia="Times New Roman" w:hAnsi="Consolas" w:cs="Consolas"/>
          <w:color w:val="DCDCAA"/>
          <w:sz w:val="21"/>
          <w:szCs w:val="21"/>
        </w:rPr>
        <w:t>Component</w:t>
      </w:r>
      <w:r w:rsidRPr="00D92CDD">
        <w:rPr>
          <w:rFonts w:ascii="Consolas" w:eastAsia="Times New Roman" w:hAnsi="Consolas" w:cs="Consolas"/>
          <w:color w:val="D4D4D4"/>
          <w:sz w:val="21"/>
          <w:szCs w:val="21"/>
        </w:rPr>
        <w:t>({</w:t>
      </w:r>
      <w:proofErr w:type="gramEnd"/>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9CDCFE"/>
          <w:sz w:val="21"/>
          <w:szCs w:val="21"/>
        </w:rPr>
        <w:t>selector</w:t>
      </w:r>
      <w:proofErr w:type="gramEnd"/>
      <w:r w:rsidRPr="00D92CDD">
        <w:rPr>
          <w:rFonts w:ascii="Consolas" w:eastAsia="Times New Roman" w:hAnsi="Consolas" w:cs="Consolas"/>
          <w:color w:val="9CDCFE"/>
          <w:sz w:val="21"/>
          <w:szCs w:val="21"/>
        </w:rPr>
        <w:t>:</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'app-root'</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spellStart"/>
      <w:proofErr w:type="gramStart"/>
      <w:r w:rsidRPr="00D92CDD">
        <w:rPr>
          <w:rFonts w:ascii="Consolas" w:eastAsia="Times New Roman" w:hAnsi="Consolas" w:cs="Consolas"/>
          <w:color w:val="9CDCFE"/>
          <w:sz w:val="21"/>
          <w:szCs w:val="21"/>
        </w:rPr>
        <w:t>templateUrl</w:t>
      </w:r>
      <w:proofErr w:type="spellEnd"/>
      <w:proofErr w:type="gramEnd"/>
      <w:r w:rsidRPr="00D92CDD">
        <w:rPr>
          <w:rFonts w:ascii="Consolas" w:eastAsia="Times New Roman" w:hAnsi="Consolas" w:cs="Consolas"/>
          <w:color w:val="9CDCFE"/>
          <w:sz w:val="21"/>
          <w:szCs w:val="21"/>
        </w:rPr>
        <w:t>:</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'./app.component.html'</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spellStart"/>
      <w:proofErr w:type="gramStart"/>
      <w:r w:rsidRPr="00D92CDD">
        <w:rPr>
          <w:rFonts w:ascii="Consolas" w:eastAsia="Times New Roman" w:hAnsi="Consolas" w:cs="Consolas"/>
          <w:color w:val="9CDCFE"/>
          <w:sz w:val="21"/>
          <w:szCs w:val="21"/>
        </w:rPr>
        <w:t>styleUrls</w:t>
      </w:r>
      <w:proofErr w:type="spellEnd"/>
      <w:proofErr w:type="gramEnd"/>
      <w:r w:rsidRPr="00D92CDD">
        <w:rPr>
          <w:rFonts w:ascii="Consolas" w:eastAsia="Times New Roman" w:hAnsi="Consolas" w:cs="Consolas"/>
          <w:color w:val="9CDCFE"/>
          <w:sz w:val="21"/>
          <w:szCs w:val="21"/>
        </w:rPr>
        <w:t>:</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CE9178"/>
          <w:sz w:val="21"/>
          <w:szCs w:val="21"/>
        </w:rPr>
        <w:t>'./app.component.css'</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roofErr w:type="gramStart"/>
      <w:r w:rsidRPr="00D92CDD">
        <w:rPr>
          <w:rFonts w:ascii="Consolas" w:eastAsia="Times New Roman" w:hAnsi="Consolas" w:cs="Consolas"/>
          <w:color w:val="C586C0"/>
          <w:sz w:val="21"/>
          <w:szCs w:val="21"/>
        </w:rPr>
        <w:t>export</w:t>
      </w:r>
      <w:proofErr w:type="gramEnd"/>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569CD6"/>
          <w:sz w:val="21"/>
          <w:szCs w:val="21"/>
        </w:rPr>
        <w:t>class</w:t>
      </w:r>
      <w:r w:rsidRPr="00D92CDD">
        <w:rPr>
          <w:rFonts w:ascii="Consolas" w:eastAsia="Times New Roman" w:hAnsi="Consolas" w:cs="Consolas"/>
          <w:color w:val="D4D4D4"/>
          <w:sz w:val="21"/>
          <w:szCs w:val="21"/>
        </w:rPr>
        <w:t xml:space="preserve"> </w:t>
      </w:r>
      <w:proofErr w:type="spellStart"/>
      <w:r w:rsidRPr="00D92CDD">
        <w:rPr>
          <w:rFonts w:ascii="Consolas" w:eastAsia="Times New Roman" w:hAnsi="Consolas" w:cs="Consolas"/>
          <w:color w:val="4EC9B0"/>
          <w:sz w:val="21"/>
          <w:szCs w:val="21"/>
        </w:rPr>
        <w:t>AppComponent</w:t>
      </w:r>
      <w:proofErr w:type="spellEnd"/>
      <w:r w:rsidRPr="00D92CDD">
        <w:rPr>
          <w:rFonts w:ascii="Consolas" w:eastAsia="Times New Roman" w:hAnsi="Consolas" w:cs="Consolas"/>
          <w:color w:val="D4D4D4"/>
          <w:sz w:val="21"/>
          <w:szCs w:val="21"/>
        </w:rPr>
        <w:t xml:space="preserve"> {</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569CD6"/>
          <w:sz w:val="21"/>
          <w:szCs w:val="21"/>
        </w:rPr>
        <w:t>public</w:t>
      </w:r>
      <w:proofErr w:type="gramEnd"/>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9CDCFE"/>
          <w:sz w:val="21"/>
          <w:szCs w:val="21"/>
        </w:rPr>
        <w:t>movies</w:t>
      </w:r>
      <w:r w:rsidRPr="00D92CDD">
        <w:rPr>
          <w:rFonts w:ascii="Consolas" w:eastAsia="Times New Roman" w:hAnsi="Consolas" w:cs="Consolas"/>
          <w:color w:val="D4D4D4"/>
          <w:sz w:val="21"/>
          <w:szCs w:val="21"/>
        </w:rPr>
        <w:t xml:space="preserve">: </w:t>
      </w:r>
      <w:r w:rsidRPr="00D92CDD">
        <w:rPr>
          <w:rFonts w:ascii="Consolas" w:eastAsia="Times New Roman" w:hAnsi="Consolas" w:cs="Consolas"/>
          <w:color w:val="4EC9B0"/>
          <w:sz w:val="21"/>
          <w:szCs w:val="21"/>
        </w:rPr>
        <w:t>Movie</w:t>
      </w:r>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Pr="00D92CDD">
        <w:rPr>
          <w:rFonts w:ascii="Consolas" w:eastAsia="Times New Roman" w:hAnsi="Consolas" w:cs="Consolas"/>
          <w:color w:val="569CD6"/>
          <w:sz w:val="21"/>
          <w:szCs w:val="21"/>
        </w:rPr>
        <w:t>constructor</w:t>
      </w:r>
      <w:r w:rsidRPr="00D92CDD">
        <w:rPr>
          <w:rFonts w:ascii="Consolas" w:eastAsia="Times New Roman" w:hAnsi="Consolas" w:cs="Consolas"/>
          <w:color w:val="D4D4D4"/>
          <w:sz w:val="21"/>
          <w:szCs w:val="21"/>
        </w:rPr>
        <w:t>(</w:t>
      </w:r>
      <w:proofErr w:type="gramEnd"/>
      <w:r w:rsidRPr="00D92CDD">
        <w:rPr>
          <w:rFonts w:ascii="Consolas" w:eastAsia="Times New Roman" w:hAnsi="Consolas" w:cs="Consolas"/>
          <w:color w:val="569CD6"/>
          <w:sz w:val="21"/>
          <w:szCs w:val="21"/>
        </w:rPr>
        <w:t>private</w:t>
      </w:r>
      <w:r w:rsidRPr="00D92CDD">
        <w:rPr>
          <w:rFonts w:ascii="Consolas" w:eastAsia="Times New Roman" w:hAnsi="Consolas" w:cs="Consolas"/>
          <w:color w:val="D4D4D4"/>
          <w:sz w:val="21"/>
          <w:szCs w:val="21"/>
        </w:rPr>
        <w:t xml:space="preserve"> </w:t>
      </w:r>
      <w:proofErr w:type="spellStart"/>
      <w:r w:rsidRPr="00D92CDD">
        <w:rPr>
          <w:rFonts w:ascii="Consolas" w:eastAsia="Times New Roman" w:hAnsi="Consolas" w:cs="Consolas"/>
          <w:color w:val="9CDCFE"/>
          <w:sz w:val="21"/>
          <w:szCs w:val="21"/>
        </w:rPr>
        <w:t>httpService</w:t>
      </w:r>
      <w:proofErr w:type="spellEnd"/>
      <w:r w:rsidRPr="00D92CDD">
        <w:rPr>
          <w:rFonts w:ascii="Consolas" w:eastAsia="Times New Roman" w:hAnsi="Consolas" w:cs="Consolas"/>
          <w:color w:val="D4D4D4"/>
          <w:sz w:val="21"/>
          <w:szCs w:val="21"/>
        </w:rPr>
        <w:t xml:space="preserve">: </w:t>
      </w:r>
      <w:proofErr w:type="spellStart"/>
      <w:r w:rsidRPr="00D92CDD">
        <w:rPr>
          <w:rFonts w:ascii="Consolas" w:eastAsia="Times New Roman" w:hAnsi="Consolas" w:cs="Consolas"/>
          <w:color w:val="4EC9B0"/>
          <w:sz w:val="21"/>
          <w:szCs w:val="21"/>
        </w:rPr>
        <w:t>HttpService</w:t>
      </w:r>
      <w:proofErr w:type="spellEnd"/>
      <w:r w:rsidRPr="00D92CDD">
        <w:rPr>
          <w:rFonts w:ascii="Consolas" w:eastAsia="Times New Roman" w:hAnsi="Consolas" w:cs="Consolas"/>
          <w:color w:val="D4D4D4"/>
          <w:sz w:val="21"/>
          <w:szCs w:val="21"/>
        </w:rPr>
        <w:t>){}</w:t>
      </w:r>
    </w:p>
    <w:p w:rsidR="00D92CDD" w:rsidRPr="00D92CDD" w:rsidRDefault="00D92CDD" w:rsidP="00D92CDD">
      <w:pPr>
        <w:shd w:val="clear" w:color="auto" w:fill="1E1E1E"/>
        <w:spacing w:after="0" w:line="285" w:lineRule="atLeast"/>
        <w:rPr>
          <w:rFonts w:ascii="Consolas" w:eastAsia="Times New Roman" w:hAnsi="Consolas" w:cs="Consolas"/>
          <w:color w:val="D4D4D4"/>
          <w:sz w:val="21"/>
          <w:szCs w:val="21"/>
        </w:rPr>
      </w:pPr>
    </w:p>
    <w:p w:rsidR="004674AD" w:rsidRDefault="00D92CDD" w:rsidP="004674AD">
      <w:pPr>
        <w:shd w:val="clear" w:color="auto" w:fill="1E1E1E"/>
        <w:spacing w:line="285" w:lineRule="atLeast"/>
        <w:rPr>
          <w:rFonts w:ascii="Consolas" w:hAnsi="Consolas" w:cs="Consolas"/>
          <w:color w:val="D4D4D4"/>
          <w:sz w:val="21"/>
          <w:szCs w:val="21"/>
        </w:rPr>
      </w:pPr>
      <w:r w:rsidRPr="00D92CDD">
        <w:rPr>
          <w:rFonts w:ascii="Consolas" w:eastAsia="Times New Roman" w:hAnsi="Consolas" w:cs="Consolas"/>
          <w:color w:val="D4D4D4"/>
          <w:sz w:val="21"/>
          <w:szCs w:val="21"/>
        </w:rPr>
        <w:t xml:space="preserve">  </w:t>
      </w:r>
      <w:proofErr w:type="gramStart"/>
      <w:r w:rsidR="004674AD">
        <w:rPr>
          <w:rFonts w:ascii="Consolas" w:hAnsi="Consolas" w:cs="Consolas"/>
          <w:color w:val="569CD6"/>
          <w:sz w:val="21"/>
          <w:szCs w:val="21"/>
        </w:rPr>
        <w:t>public</w:t>
      </w:r>
      <w:proofErr w:type="gramEnd"/>
      <w:r w:rsidR="004674AD">
        <w:rPr>
          <w:rFonts w:ascii="Consolas" w:hAnsi="Consolas" w:cs="Consolas"/>
          <w:color w:val="D4D4D4"/>
          <w:sz w:val="21"/>
          <w:szCs w:val="21"/>
        </w:rPr>
        <w:t xml:space="preserve"> </w:t>
      </w:r>
      <w:proofErr w:type="spellStart"/>
      <w:r w:rsidR="004674AD">
        <w:rPr>
          <w:rFonts w:ascii="Consolas" w:hAnsi="Consolas" w:cs="Consolas"/>
          <w:color w:val="DCDCAA"/>
          <w:sz w:val="21"/>
          <w:szCs w:val="21"/>
        </w:rPr>
        <w:t>getMovies</w:t>
      </w:r>
      <w:proofErr w:type="spellEnd"/>
      <w:r w:rsidR="004674AD">
        <w:rPr>
          <w:rFonts w:ascii="Consolas" w:hAnsi="Consolas" w:cs="Consolas"/>
          <w:color w:val="D4D4D4"/>
          <w:sz w:val="21"/>
          <w:szCs w:val="21"/>
        </w:rPr>
        <w:t xml:space="preserve"> = () </w:t>
      </w:r>
      <w:r w:rsidR="004674AD">
        <w:rPr>
          <w:rFonts w:ascii="Consolas" w:hAnsi="Consolas" w:cs="Consolas"/>
          <w:color w:val="569CD6"/>
          <w:sz w:val="21"/>
          <w:szCs w:val="21"/>
        </w:rPr>
        <w:t>=&gt;</w:t>
      </w:r>
      <w:r w:rsidR="004674AD">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569CD6"/>
          <w:sz w:val="21"/>
          <w:szCs w:val="21"/>
        </w:rPr>
        <w:t>let</w:t>
      </w:r>
      <w:proofErr w:type="gramEnd"/>
      <w:r>
        <w:rPr>
          <w:rFonts w:ascii="Consolas" w:hAnsi="Consolas" w:cs="Consolas"/>
          <w:color w:val="D4D4D4"/>
          <w:sz w:val="21"/>
          <w:szCs w:val="21"/>
        </w:rPr>
        <w:t xml:space="preserve"> </w:t>
      </w:r>
      <w:r>
        <w:rPr>
          <w:rFonts w:ascii="Consolas" w:hAnsi="Consolas" w:cs="Consolas"/>
          <w:color w:val="9CDCFE"/>
          <w:sz w:val="21"/>
          <w:szCs w:val="21"/>
        </w:rPr>
        <w:t>route</w:t>
      </w:r>
      <w:r>
        <w:rPr>
          <w:rFonts w:ascii="Consolas" w:hAnsi="Consolas" w:cs="Consolas"/>
          <w:color w:val="D4D4D4"/>
          <w:sz w:val="21"/>
          <w:szCs w:val="21"/>
        </w:rPr>
        <w:t xml:space="preserve">: </w:t>
      </w:r>
      <w:r>
        <w:rPr>
          <w:rFonts w:ascii="Consolas" w:hAnsi="Consolas" w:cs="Consolas"/>
          <w:color w:val="4EC9B0"/>
          <w:sz w:val="21"/>
          <w:szCs w:val="21"/>
        </w:rPr>
        <w:t>string</w:t>
      </w:r>
      <w:r>
        <w:rPr>
          <w:rFonts w:ascii="Consolas" w:hAnsi="Consolas" w:cs="Consolas"/>
          <w:color w:val="D4D4D4"/>
          <w:sz w:val="21"/>
          <w:szCs w:val="21"/>
        </w:rPr>
        <w:t xml:space="preserve"> = </w:t>
      </w:r>
      <w:r>
        <w:rPr>
          <w:rFonts w:ascii="Consolas" w:hAnsi="Consolas" w:cs="Consolas"/>
          <w:color w:val="CE9178"/>
          <w:sz w:val="21"/>
          <w:szCs w:val="21"/>
        </w:rPr>
        <w:t>'http://localhost:5000/</w:t>
      </w:r>
      <w:proofErr w:type="spellStart"/>
      <w:r>
        <w:rPr>
          <w:rFonts w:ascii="Consolas" w:hAnsi="Consolas" w:cs="Consolas"/>
          <w:color w:val="CE9178"/>
          <w:sz w:val="21"/>
          <w:szCs w:val="21"/>
        </w:rPr>
        <w:t>api</w:t>
      </w:r>
      <w:proofErr w:type="spellEnd"/>
      <w:r>
        <w:rPr>
          <w:rFonts w:ascii="Consolas" w:hAnsi="Consolas" w:cs="Consolas"/>
          <w:color w:val="CE9178"/>
          <w:sz w:val="21"/>
          <w:szCs w:val="21"/>
        </w:rPr>
        <w:t>/movies'</w:t>
      </w:r>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proofErr w:type="gramStart"/>
      <w:r>
        <w:rPr>
          <w:rFonts w:ascii="Consolas" w:hAnsi="Consolas" w:cs="Consolas"/>
          <w:color w:val="569CD6"/>
          <w:sz w:val="21"/>
          <w:szCs w:val="21"/>
        </w:rPr>
        <w:t>this</w:t>
      </w:r>
      <w:r>
        <w:rPr>
          <w:rFonts w:ascii="Consolas" w:hAnsi="Consolas" w:cs="Consolas"/>
          <w:color w:val="D4D4D4"/>
          <w:sz w:val="21"/>
          <w:szCs w:val="21"/>
        </w:rPr>
        <w:t>.</w:t>
      </w:r>
      <w:r>
        <w:rPr>
          <w:rFonts w:ascii="Consolas" w:hAnsi="Consolas" w:cs="Consolas"/>
          <w:color w:val="9CDCFE"/>
          <w:sz w:val="21"/>
          <w:szCs w:val="21"/>
        </w:rPr>
        <w:t>httpService</w:t>
      </w:r>
      <w:r>
        <w:rPr>
          <w:rFonts w:ascii="Consolas" w:hAnsi="Consolas" w:cs="Consolas"/>
          <w:color w:val="D4D4D4"/>
          <w:sz w:val="21"/>
          <w:szCs w:val="21"/>
        </w:rPr>
        <w:t>.</w:t>
      </w:r>
      <w:r>
        <w:rPr>
          <w:rFonts w:ascii="Consolas" w:hAnsi="Consolas" w:cs="Consolas"/>
          <w:color w:val="DCDCAA"/>
          <w:sz w:val="21"/>
          <w:szCs w:val="21"/>
        </w:rPr>
        <w:t>getData</w:t>
      </w:r>
      <w:proofErr w:type="spellEnd"/>
      <w:r>
        <w:rPr>
          <w:rFonts w:ascii="Consolas" w:hAnsi="Consolas" w:cs="Consolas"/>
          <w:color w:val="D4D4D4"/>
          <w:sz w:val="21"/>
          <w:szCs w:val="21"/>
        </w:rPr>
        <w:t>(</w:t>
      </w:r>
      <w:proofErr w:type="gramEnd"/>
      <w:r>
        <w:rPr>
          <w:rFonts w:ascii="Consolas" w:hAnsi="Consolas" w:cs="Consolas"/>
          <w:color w:val="9CDCFE"/>
          <w:sz w:val="21"/>
          <w:szCs w:val="21"/>
        </w:rPr>
        <w:t>route</w:t>
      </w:r>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DCDCAA"/>
          <w:sz w:val="21"/>
          <w:szCs w:val="21"/>
        </w:rPr>
        <w:t>subscribe</w:t>
      </w:r>
      <w:r>
        <w:rPr>
          <w:rFonts w:ascii="Consolas" w:hAnsi="Consolas" w:cs="Consolas"/>
          <w:color w:val="D4D4D4"/>
          <w:sz w:val="21"/>
          <w:szCs w:val="21"/>
        </w:rPr>
        <w:t>(</w:t>
      </w:r>
      <w:proofErr w:type="gramEnd"/>
      <w:r>
        <w:rPr>
          <w:rFonts w:ascii="Consolas" w:hAnsi="Consolas" w:cs="Consolas"/>
          <w:color w:val="D4D4D4"/>
          <w:sz w:val="21"/>
          <w:szCs w:val="21"/>
        </w:rPr>
        <w:t>(</w:t>
      </w:r>
      <w:r>
        <w:rPr>
          <w:rFonts w:ascii="Consolas" w:hAnsi="Consolas" w:cs="Consolas"/>
          <w:color w:val="9CDCFE"/>
          <w:sz w:val="21"/>
          <w:szCs w:val="21"/>
        </w:rPr>
        <w:t>result</w:t>
      </w:r>
      <w:r>
        <w:rPr>
          <w:rFonts w:ascii="Consolas" w:hAnsi="Consolas" w:cs="Consolas"/>
          <w:color w:val="D4D4D4"/>
          <w:sz w:val="21"/>
          <w:szCs w:val="21"/>
        </w:rPr>
        <w:t xml:space="preserve">) </w:t>
      </w:r>
      <w:r>
        <w:rPr>
          <w:rFonts w:ascii="Consolas" w:hAnsi="Consolas" w:cs="Consolas"/>
          <w:color w:val="569CD6"/>
          <w:sz w:val="21"/>
          <w:szCs w:val="21"/>
        </w:rPr>
        <w:t>=&gt;</w:t>
      </w: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r>
        <w:rPr>
          <w:rFonts w:ascii="Consolas" w:hAnsi="Consolas" w:cs="Consolas"/>
          <w:color w:val="569CD6"/>
          <w:sz w:val="21"/>
          <w:szCs w:val="21"/>
        </w:rPr>
        <w:t>this</w:t>
      </w:r>
      <w:r>
        <w:rPr>
          <w:rFonts w:ascii="Consolas" w:hAnsi="Consolas" w:cs="Consolas"/>
          <w:color w:val="D4D4D4"/>
          <w:sz w:val="21"/>
          <w:szCs w:val="21"/>
        </w:rPr>
        <w:t>.</w:t>
      </w:r>
      <w:r>
        <w:rPr>
          <w:rFonts w:ascii="Consolas" w:hAnsi="Consolas" w:cs="Consolas"/>
          <w:color w:val="9CDCFE"/>
          <w:sz w:val="21"/>
          <w:szCs w:val="21"/>
        </w:rPr>
        <w:t>movies</w:t>
      </w:r>
      <w:proofErr w:type="spellEnd"/>
      <w:r>
        <w:rPr>
          <w:rFonts w:ascii="Consolas" w:hAnsi="Consolas" w:cs="Consolas"/>
          <w:color w:val="D4D4D4"/>
          <w:sz w:val="21"/>
          <w:szCs w:val="21"/>
        </w:rPr>
        <w:t xml:space="preserve"> = </w:t>
      </w:r>
      <w:r>
        <w:rPr>
          <w:rFonts w:ascii="Consolas" w:hAnsi="Consolas" w:cs="Consolas"/>
          <w:color w:val="9CDCFE"/>
          <w:sz w:val="21"/>
          <w:szCs w:val="21"/>
        </w:rPr>
        <w:t>result</w:t>
      </w:r>
      <w:r>
        <w:rPr>
          <w:rFonts w:ascii="Consolas" w:hAnsi="Consolas" w:cs="Consolas"/>
          <w:color w:val="D4D4D4"/>
          <w:sz w:val="21"/>
          <w:szCs w:val="21"/>
        </w:rPr>
        <w:t xml:space="preserve"> </w:t>
      </w:r>
      <w:r>
        <w:rPr>
          <w:rFonts w:ascii="Consolas" w:hAnsi="Consolas" w:cs="Consolas"/>
          <w:color w:val="C586C0"/>
          <w:sz w:val="21"/>
          <w:szCs w:val="21"/>
        </w:rPr>
        <w:t>as</w:t>
      </w:r>
      <w:r>
        <w:rPr>
          <w:rFonts w:ascii="Consolas" w:hAnsi="Consolas" w:cs="Consolas"/>
          <w:color w:val="D4D4D4"/>
          <w:sz w:val="21"/>
          <w:szCs w:val="21"/>
        </w:rPr>
        <w:t xml:space="preserve"> </w:t>
      </w:r>
      <w:proofErr w:type="gramStart"/>
      <w:r>
        <w:rPr>
          <w:rFonts w:ascii="Consolas" w:hAnsi="Consolas" w:cs="Consolas"/>
          <w:color w:val="4EC9B0"/>
          <w:sz w:val="21"/>
          <w:szCs w:val="21"/>
        </w:rPr>
        <w:t>Movie</w:t>
      </w:r>
      <w:r>
        <w:rPr>
          <w:rFonts w:ascii="Consolas" w:hAnsi="Consolas" w:cs="Consolas"/>
          <w:color w:val="D4D4D4"/>
          <w:sz w:val="21"/>
          <w:szCs w:val="21"/>
        </w:rPr>
        <w:t>[</w:t>
      </w:r>
      <w:proofErr w:type="gramEnd"/>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w:t>
      </w:r>
      <w:proofErr w:type="gramStart"/>
      <w:r>
        <w:rPr>
          <w:rFonts w:ascii="Consolas" w:hAnsi="Consolas" w:cs="Consolas"/>
          <w:color w:val="9CDCFE"/>
          <w:sz w:val="21"/>
          <w:szCs w:val="21"/>
        </w:rPr>
        <w:t>error</w:t>
      </w:r>
      <w:proofErr w:type="gramEnd"/>
      <w:r>
        <w:rPr>
          <w:rFonts w:ascii="Consolas" w:hAnsi="Consolas" w:cs="Consolas"/>
          <w:color w:val="D4D4D4"/>
          <w:sz w:val="21"/>
          <w:szCs w:val="21"/>
        </w:rPr>
        <w:t xml:space="preserve">) </w:t>
      </w:r>
      <w:r>
        <w:rPr>
          <w:rFonts w:ascii="Consolas" w:hAnsi="Consolas" w:cs="Consolas"/>
          <w:color w:val="569CD6"/>
          <w:sz w:val="21"/>
          <w:szCs w:val="21"/>
        </w:rPr>
        <w:t>=&gt;</w:t>
      </w: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spellStart"/>
      <w:proofErr w:type="gramStart"/>
      <w:r>
        <w:rPr>
          <w:rFonts w:ascii="Consolas" w:hAnsi="Consolas" w:cs="Consolas"/>
          <w:color w:val="4EC9B0"/>
          <w:sz w:val="21"/>
          <w:szCs w:val="21"/>
        </w:rPr>
        <w:t>console</w:t>
      </w:r>
      <w:r>
        <w:rPr>
          <w:rFonts w:ascii="Consolas" w:hAnsi="Consolas" w:cs="Consolas"/>
          <w:color w:val="D4D4D4"/>
          <w:sz w:val="21"/>
          <w:szCs w:val="21"/>
        </w:rPr>
        <w:t>.</w:t>
      </w:r>
      <w:r>
        <w:rPr>
          <w:rFonts w:ascii="Consolas" w:hAnsi="Consolas" w:cs="Consolas"/>
          <w:color w:val="DCDCAA"/>
          <w:sz w:val="21"/>
          <w:szCs w:val="21"/>
        </w:rPr>
        <w:t>error</w:t>
      </w:r>
      <w:proofErr w:type="spellEnd"/>
      <w:r>
        <w:rPr>
          <w:rFonts w:ascii="Consolas" w:hAnsi="Consolas" w:cs="Consolas"/>
          <w:color w:val="D4D4D4"/>
          <w:sz w:val="21"/>
          <w:szCs w:val="21"/>
        </w:rPr>
        <w:t>(</w:t>
      </w:r>
      <w:proofErr w:type="gramEnd"/>
      <w:r>
        <w:rPr>
          <w:rFonts w:ascii="Consolas" w:hAnsi="Consolas" w:cs="Consolas"/>
          <w:color w:val="9CDCFE"/>
          <w:sz w:val="21"/>
          <w:szCs w:val="21"/>
        </w:rPr>
        <w:t>error</w:t>
      </w:r>
      <w:r>
        <w:rPr>
          <w:rFonts w:ascii="Consolas" w:hAnsi="Consolas" w:cs="Consolas"/>
          <w:color w:val="D4D4D4"/>
          <w:sz w:val="21"/>
          <w:szCs w:val="21"/>
        </w:rPr>
        <w:t>);</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4674AD" w:rsidRDefault="004674AD" w:rsidP="004674A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D92CDD" w:rsidRPr="00D92CDD" w:rsidRDefault="004674AD" w:rsidP="004674AD">
      <w:pPr>
        <w:shd w:val="clear" w:color="auto" w:fill="1E1E1E"/>
        <w:spacing w:after="0" w:line="285" w:lineRule="atLeast"/>
        <w:rPr>
          <w:rFonts w:ascii="Consolas" w:eastAsia="Times New Roman" w:hAnsi="Consolas" w:cs="Consolas"/>
          <w:color w:val="D4D4D4"/>
          <w:sz w:val="21"/>
          <w:szCs w:val="21"/>
        </w:rPr>
      </w:pPr>
      <w:r w:rsidRPr="00D92CDD">
        <w:rPr>
          <w:rFonts w:ascii="Consolas" w:eastAsia="Times New Roman" w:hAnsi="Consolas" w:cs="Consolas"/>
          <w:color w:val="D4D4D4"/>
          <w:sz w:val="21"/>
          <w:szCs w:val="21"/>
        </w:rPr>
        <w:t xml:space="preserve"> </w:t>
      </w:r>
      <w:r w:rsidR="00D92CDD" w:rsidRPr="00D92CDD">
        <w:rPr>
          <w:rFonts w:ascii="Consolas" w:eastAsia="Times New Roman" w:hAnsi="Consolas" w:cs="Consolas"/>
          <w:color w:val="D4D4D4"/>
          <w:sz w:val="21"/>
          <w:szCs w:val="21"/>
        </w:rPr>
        <w:t>}</w:t>
      </w:r>
    </w:p>
    <w:p w:rsidR="00196F61" w:rsidRDefault="00196F61" w:rsidP="00196F61"/>
    <w:p w:rsidR="00D92CDD" w:rsidRDefault="0049502D" w:rsidP="00196F61">
      <w:r>
        <w:t>In order to display our data</w:t>
      </w:r>
      <w:r w:rsidR="00D92CDD">
        <w:t>, we need to modify the app.component.html file</w:t>
      </w:r>
      <w:r>
        <w:t xml:space="preserve"> by adding this code below the p tag</w:t>
      </w:r>
      <w:r w:rsidR="00D92CDD">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div</w:t>
      </w:r>
      <w:r w:rsidRPr="0049502D">
        <w:rPr>
          <w:rFonts w:ascii="Consolas" w:eastAsia="Times New Roman" w:hAnsi="Consolas" w:cs="Consolas"/>
          <w:color w:val="D4D4D4"/>
          <w:sz w:val="21"/>
          <w:szCs w:val="21"/>
        </w:rPr>
        <w:t xml:space="preserve"> *</w:t>
      </w:r>
      <w:proofErr w:type="spellStart"/>
      <w:r w:rsidRPr="0049502D">
        <w:rPr>
          <w:rFonts w:ascii="Consolas" w:eastAsia="Times New Roman" w:hAnsi="Consolas" w:cs="Consolas"/>
          <w:color w:val="9CDCFE"/>
          <w:sz w:val="21"/>
          <w:szCs w:val="21"/>
        </w:rPr>
        <w:t>ngIf</w:t>
      </w:r>
      <w:proofErr w:type="spellEnd"/>
      <w:r w:rsidRPr="0049502D">
        <w:rPr>
          <w:rFonts w:ascii="Consolas" w:eastAsia="Times New Roman" w:hAnsi="Consolas" w:cs="Consolas"/>
          <w:color w:val="D4D4D4"/>
          <w:sz w:val="21"/>
          <w:szCs w:val="21"/>
        </w:rPr>
        <w:t>=</w:t>
      </w:r>
      <w:r w:rsidRPr="0049502D">
        <w:rPr>
          <w:rFonts w:ascii="Consolas" w:eastAsia="Times New Roman" w:hAnsi="Consolas" w:cs="Consolas"/>
          <w:color w:val="CE9178"/>
          <w:sz w:val="21"/>
          <w:szCs w:val="21"/>
        </w:rPr>
        <w:t>"movies"</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9CDCFE"/>
          <w:sz w:val="21"/>
          <w:szCs w:val="21"/>
        </w:rPr>
        <w:t>class</w:t>
      </w:r>
      <w:r w:rsidRPr="0049502D">
        <w:rPr>
          <w:rFonts w:ascii="Consolas" w:eastAsia="Times New Roman" w:hAnsi="Consolas" w:cs="Consolas"/>
          <w:color w:val="D4D4D4"/>
          <w:sz w:val="21"/>
          <w:szCs w:val="21"/>
        </w:rPr>
        <w:t>=</w:t>
      </w:r>
      <w:r w:rsidRPr="0049502D">
        <w:rPr>
          <w:rFonts w:ascii="Consolas" w:eastAsia="Times New Roman" w:hAnsi="Consolas" w:cs="Consolas"/>
          <w:color w:val="CE9178"/>
          <w:sz w:val="21"/>
          <w:szCs w:val="21"/>
        </w:rPr>
        <w:t>"table-center"</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table</w:t>
      </w:r>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thead</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roofErr w:type="gramEnd"/>
      <w:r w:rsidRPr="0049502D">
        <w:rPr>
          <w:rFonts w:ascii="Consolas" w:eastAsia="Times New Roman" w:hAnsi="Consolas" w:cs="Consolas"/>
          <w:color w:val="D4D4D4"/>
          <w:sz w:val="21"/>
          <w:szCs w:val="21"/>
        </w:rPr>
        <w:t>Name</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roofErr w:type="gramEnd"/>
      <w:r w:rsidRPr="0049502D">
        <w:rPr>
          <w:rFonts w:ascii="Consolas" w:eastAsia="Times New Roman" w:hAnsi="Consolas" w:cs="Consolas"/>
          <w:color w:val="D4D4D4"/>
          <w:sz w:val="21"/>
          <w:szCs w:val="21"/>
        </w:rPr>
        <w:t>Genre</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roofErr w:type="gramEnd"/>
      <w:r w:rsidRPr="0049502D">
        <w:rPr>
          <w:rFonts w:ascii="Consolas" w:eastAsia="Times New Roman" w:hAnsi="Consolas" w:cs="Consolas"/>
          <w:color w:val="D4D4D4"/>
          <w:sz w:val="21"/>
          <w:szCs w:val="21"/>
        </w:rPr>
        <w:t>Director</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thead</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tbody</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D4D4D4"/>
          <w:sz w:val="21"/>
          <w:szCs w:val="21"/>
        </w:rPr>
        <w:t xml:space="preserve"> *</w:t>
      </w:r>
      <w:proofErr w:type="spellStart"/>
      <w:r w:rsidRPr="0049502D">
        <w:rPr>
          <w:rFonts w:ascii="Consolas" w:eastAsia="Times New Roman" w:hAnsi="Consolas" w:cs="Consolas"/>
          <w:color w:val="9CDCFE"/>
          <w:sz w:val="21"/>
          <w:szCs w:val="21"/>
        </w:rPr>
        <w:t>ngFor</w:t>
      </w:r>
      <w:proofErr w:type="spellEnd"/>
      <w:r w:rsidRPr="0049502D">
        <w:rPr>
          <w:rFonts w:ascii="Consolas" w:eastAsia="Times New Roman" w:hAnsi="Consolas" w:cs="Consolas"/>
          <w:color w:val="D4D4D4"/>
          <w:sz w:val="21"/>
          <w:szCs w:val="21"/>
        </w:rPr>
        <w:t>=</w:t>
      </w:r>
      <w:r w:rsidRPr="0049502D">
        <w:rPr>
          <w:rFonts w:ascii="Consolas" w:eastAsia="Times New Roman" w:hAnsi="Consolas" w:cs="Consolas"/>
          <w:color w:val="CE9178"/>
          <w:sz w:val="21"/>
          <w:szCs w:val="21"/>
        </w:rPr>
        <w:t>'let movie of movies'</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td</w:t>
      </w:r>
      <w:proofErr w:type="gramEnd"/>
      <w:r w:rsidRPr="0049502D">
        <w:rPr>
          <w:rFonts w:ascii="Consolas" w:eastAsia="Times New Roman" w:hAnsi="Consolas" w:cs="Consolas"/>
          <w:color w:val="808080"/>
          <w:sz w:val="21"/>
          <w:szCs w:val="21"/>
        </w:rPr>
        <w:t>&gt;</w:t>
      </w:r>
      <w:r w:rsidRPr="0049502D">
        <w:rPr>
          <w:rFonts w:ascii="Consolas" w:eastAsia="Times New Roman" w:hAnsi="Consolas" w:cs="Consolas"/>
          <w:color w:val="D4D4D4"/>
          <w:sz w:val="21"/>
          <w:szCs w:val="21"/>
        </w:rPr>
        <w:t>{{movie?.</w:t>
      </w:r>
      <w:proofErr w:type="gramStart"/>
      <w:r w:rsidRPr="0049502D">
        <w:rPr>
          <w:rFonts w:ascii="Consolas" w:eastAsia="Times New Roman" w:hAnsi="Consolas" w:cs="Consolas"/>
          <w:color w:val="D4D4D4"/>
          <w:sz w:val="21"/>
          <w:szCs w:val="21"/>
        </w:rPr>
        <w:t>name</w:t>
      </w:r>
      <w:proofErr w:type="gramEnd"/>
      <w:r w:rsidRPr="0049502D">
        <w:rPr>
          <w:rFonts w:ascii="Consolas" w:eastAsia="Times New Roman" w:hAnsi="Consolas" w:cs="Consolas"/>
          <w:color w:val="D4D4D4"/>
          <w:sz w:val="21"/>
          <w:szCs w:val="21"/>
        </w:rPr>
        <w:t>}}</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td</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td</w:t>
      </w:r>
      <w:proofErr w:type="gramEnd"/>
      <w:r w:rsidRPr="0049502D">
        <w:rPr>
          <w:rFonts w:ascii="Consolas" w:eastAsia="Times New Roman" w:hAnsi="Consolas" w:cs="Consolas"/>
          <w:color w:val="808080"/>
          <w:sz w:val="21"/>
          <w:szCs w:val="21"/>
        </w:rPr>
        <w:t>&gt;</w:t>
      </w:r>
      <w:r w:rsidRPr="0049502D">
        <w:rPr>
          <w:rFonts w:ascii="Consolas" w:eastAsia="Times New Roman" w:hAnsi="Consolas" w:cs="Consolas"/>
          <w:color w:val="D4D4D4"/>
          <w:sz w:val="21"/>
          <w:szCs w:val="21"/>
        </w:rPr>
        <w:t>{{</w:t>
      </w:r>
      <w:proofErr w:type="spellStart"/>
      <w:r w:rsidRPr="0049502D">
        <w:rPr>
          <w:rFonts w:ascii="Consolas" w:eastAsia="Times New Roman" w:hAnsi="Consolas" w:cs="Consolas"/>
          <w:color w:val="D4D4D4"/>
          <w:sz w:val="21"/>
          <w:szCs w:val="21"/>
        </w:rPr>
        <w:t>movie?.</w:t>
      </w:r>
      <w:proofErr w:type="gramStart"/>
      <w:r w:rsidRPr="0049502D">
        <w:rPr>
          <w:rFonts w:ascii="Consolas" w:eastAsia="Times New Roman" w:hAnsi="Consolas" w:cs="Consolas"/>
          <w:color w:val="D4D4D4"/>
          <w:sz w:val="21"/>
          <w:szCs w:val="21"/>
        </w:rPr>
        <w:t>genre</w:t>
      </w:r>
      <w:proofErr w:type="spellEnd"/>
      <w:proofErr w:type="gramEnd"/>
      <w:r w:rsidRPr="0049502D">
        <w:rPr>
          <w:rFonts w:ascii="Consolas" w:eastAsia="Times New Roman" w:hAnsi="Consolas" w:cs="Consolas"/>
          <w:color w:val="D4D4D4"/>
          <w:sz w:val="21"/>
          <w:szCs w:val="21"/>
        </w:rPr>
        <w:t>}}</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td</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gramStart"/>
      <w:r w:rsidRPr="0049502D">
        <w:rPr>
          <w:rFonts w:ascii="Consolas" w:eastAsia="Times New Roman" w:hAnsi="Consolas" w:cs="Consolas"/>
          <w:color w:val="569CD6"/>
          <w:sz w:val="21"/>
          <w:szCs w:val="21"/>
        </w:rPr>
        <w:t>td</w:t>
      </w:r>
      <w:proofErr w:type="gramEnd"/>
      <w:r w:rsidRPr="0049502D">
        <w:rPr>
          <w:rFonts w:ascii="Consolas" w:eastAsia="Times New Roman" w:hAnsi="Consolas" w:cs="Consolas"/>
          <w:color w:val="808080"/>
          <w:sz w:val="21"/>
          <w:szCs w:val="21"/>
        </w:rPr>
        <w:t>&gt;</w:t>
      </w:r>
      <w:r w:rsidRPr="0049502D">
        <w:rPr>
          <w:rFonts w:ascii="Consolas" w:eastAsia="Times New Roman" w:hAnsi="Consolas" w:cs="Consolas"/>
          <w:color w:val="D4D4D4"/>
          <w:sz w:val="21"/>
          <w:szCs w:val="21"/>
        </w:rPr>
        <w:t>{{</w:t>
      </w:r>
      <w:proofErr w:type="spellStart"/>
      <w:r w:rsidRPr="0049502D">
        <w:rPr>
          <w:rFonts w:ascii="Consolas" w:eastAsia="Times New Roman" w:hAnsi="Consolas" w:cs="Consolas"/>
          <w:color w:val="D4D4D4"/>
          <w:sz w:val="21"/>
          <w:szCs w:val="21"/>
        </w:rPr>
        <w:t>movie?.</w:t>
      </w:r>
      <w:proofErr w:type="gramStart"/>
      <w:r w:rsidRPr="0049502D">
        <w:rPr>
          <w:rFonts w:ascii="Consolas" w:eastAsia="Times New Roman" w:hAnsi="Consolas" w:cs="Consolas"/>
          <w:color w:val="D4D4D4"/>
          <w:sz w:val="21"/>
          <w:szCs w:val="21"/>
        </w:rPr>
        <w:t>director</w:t>
      </w:r>
      <w:proofErr w:type="spellEnd"/>
      <w:proofErr w:type="gramEnd"/>
      <w:r w:rsidRPr="0049502D">
        <w:rPr>
          <w:rFonts w:ascii="Consolas" w:eastAsia="Times New Roman" w:hAnsi="Consolas" w:cs="Consolas"/>
          <w:color w:val="D4D4D4"/>
          <w:sz w:val="21"/>
          <w:szCs w:val="21"/>
        </w:rPr>
        <w:t>}}</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td</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proofErr w:type="gramStart"/>
      <w:r w:rsidRPr="0049502D">
        <w:rPr>
          <w:rFonts w:ascii="Consolas" w:eastAsia="Times New Roman" w:hAnsi="Consolas" w:cs="Consolas"/>
          <w:color w:val="569CD6"/>
          <w:sz w:val="21"/>
          <w:szCs w:val="21"/>
        </w:rPr>
        <w:t>tr</w:t>
      </w:r>
      <w:proofErr w:type="spellEnd"/>
      <w:proofErr w:type="gram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proofErr w:type="spellStart"/>
      <w:r w:rsidRPr="0049502D">
        <w:rPr>
          <w:rFonts w:ascii="Consolas" w:eastAsia="Times New Roman" w:hAnsi="Consolas" w:cs="Consolas"/>
          <w:color w:val="569CD6"/>
          <w:sz w:val="21"/>
          <w:szCs w:val="21"/>
        </w:rPr>
        <w:t>tbody</w:t>
      </w:r>
      <w:proofErr w:type="spellEnd"/>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table</w:t>
      </w:r>
      <w:r w:rsidRPr="0049502D">
        <w:rPr>
          <w:rFonts w:ascii="Consolas" w:eastAsia="Times New Roman" w:hAnsi="Consolas" w:cs="Consolas"/>
          <w:color w:val="808080"/>
          <w:sz w:val="21"/>
          <w:szCs w:val="21"/>
        </w:rPr>
        <w:t>&gt;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808080"/>
          <w:sz w:val="21"/>
          <w:szCs w:val="21"/>
        </w:rPr>
        <w:t>&lt;/</w:t>
      </w:r>
      <w:r w:rsidRPr="0049502D">
        <w:rPr>
          <w:rFonts w:ascii="Consolas" w:eastAsia="Times New Roman" w:hAnsi="Consolas" w:cs="Consolas"/>
          <w:color w:val="569CD6"/>
          <w:sz w:val="21"/>
          <w:szCs w:val="21"/>
        </w:rPr>
        <w:t>div</w:t>
      </w:r>
      <w:r w:rsidRPr="0049502D">
        <w:rPr>
          <w:rFonts w:ascii="Consolas" w:eastAsia="Times New Roman" w:hAnsi="Consolas" w:cs="Consolas"/>
          <w:color w:val="808080"/>
          <w:sz w:val="21"/>
          <w:szCs w:val="21"/>
        </w:rPr>
        <w:t>&gt;</w:t>
      </w:r>
    </w:p>
    <w:p w:rsidR="00D92CDD" w:rsidRDefault="00D92CDD" w:rsidP="00196F61"/>
    <w:p w:rsidR="0049502D" w:rsidRDefault="0049502D" w:rsidP="00196F61">
      <w:r>
        <w:t xml:space="preserve">Finally, </w:t>
      </w:r>
      <w:r w:rsidRPr="0049502D">
        <w:rPr>
          <w:noProof/>
        </w:rPr>
        <w:t>let</w:t>
      </w:r>
      <w:r>
        <w:rPr>
          <w:noProof/>
        </w:rPr>
        <w:t>'</w:t>
      </w:r>
      <w:r w:rsidRPr="0049502D">
        <w:rPr>
          <w:noProof/>
        </w:rPr>
        <w:t>s</w:t>
      </w:r>
      <w:r>
        <w:t xml:space="preserve"> modify our app.component.css file:</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7BA7D"/>
          <w:sz w:val="21"/>
          <w:szCs w:val="21"/>
        </w:rPr>
        <w:t>.table-</w:t>
      </w:r>
      <w:proofErr w:type="gramStart"/>
      <w:r w:rsidRPr="0049502D">
        <w:rPr>
          <w:rFonts w:ascii="Consolas" w:eastAsia="Times New Roman" w:hAnsi="Consolas" w:cs="Consolas"/>
          <w:color w:val="D7BA7D"/>
          <w:sz w:val="21"/>
          <w:szCs w:val="21"/>
        </w:rPr>
        <w:t>center</w:t>
      </w:r>
      <w:r w:rsidRPr="0049502D">
        <w:rPr>
          <w:rFonts w:ascii="Consolas" w:eastAsia="Times New Roman" w:hAnsi="Consolas" w:cs="Consolas"/>
          <w:color w:val="D4D4D4"/>
          <w:sz w:val="21"/>
          <w:szCs w:val="21"/>
        </w:rPr>
        <w:t>{</w:t>
      </w:r>
      <w:proofErr w:type="gramEnd"/>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margin</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20px</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auto</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gramStart"/>
      <w:r w:rsidRPr="0049502D">
        <w:rPr>
          <w:rFonts w:ascii="Consolas" w:eastAsia="Times New Roman" w:hAnsi="Consolas" w:cs="Consolas"/>
          <w:color w:val="D7BA7D"/>
          <w:sz w:val="21"/>
          <w:szCs w:val="21"/>
        </w:rPr>
        <w:t>table</w:t>
      </w:r>
      <w:r w:rsidRPr="0049502D">
        <w:rPr>
          <w:rFonts w:ascii="Consolas" w:eastAsia="Times New Roman" w:hAnsi="Consolas" w:cs="Consolas"/>
          <w:color w:val="D4D4D4"/>
          <w:sz w:val="21"/>
          <w:szCs w:val="21"/>
        </w:rPr>
        <w:t>{</w:t>
      </w:r>
      <w:proofErr w:type="gramEnd"/>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width</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100%</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gramStart"/>
      <w:r w:rsidRPr="0049502D">
        <w:rPr>
          <w:rFonts w:ascii="Consolas" w:eastAsia="Times New Roman" w:hAnsi="Consolas" w:cs="Consolas"/>
          <w:color w:val="D7BA7D"/>
          <w:sz w:val="21"/>
          <w:szCs w:val="21"/>
        </w:rPr>
        <w:t>table</w:t>
      </w:r>
      <w:proofErr w:type="gramEnd"/>
      <w:r w:rsidRPr="0049502D">
        <w:rPr>
          <w:rFonts w:ascii="Consolas" w:eastAsia="Times New Roman" w:hAnsi="Consolas" w:cs="Consolas"/>
          <w:color w:val="D7BA7D"/>
          <w:sz w:val="21"/>
          <w:szCs w:val="21"/>
        </w:rPr>
        <w:t xml:space="preserve">, </w:t>
      </w:r>
      <w:proofErr w:type="spellStart"/>
      <w:r w:rsidRPr="0049502D">
        <w:rPr>
          <w:rFonts w:ascii="Consolas" w:eastAsia="Times New Roman" w:hAnsi="Consolas" w:cs="Consolas"/>
          <w:color w:val="D7BA7D"/>
          <w:sz w:val="21"/>
          <w:szCs w:val="21"/>
        </w:rPr>
        <w:t>th</w:t>
      </w:r>
      <w:proofErr w:type="spellEnd"/>
      <w:r w:rsidRPr="0049502D">
        <w:rPr>
          <w:rFonts w:ascii="Consolas" w:eastAsia="Times New Roman" w:hAnsi="Consolas" w:cs="Consolas"/>
          <w:color w:val="D7BA7D"/>
          <w:sz w:val="21"/>
          <w:szCs w:val="21"/>
        </w:rPr>
        <w:t>, td</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border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1px</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solid</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w:t>
      </w:r>
      <w:proofErr w:type="spellStart"/>
      <w:r w:rsidRPr="0049502D">
        <w:rPr>
          <w:rFonts w:ascii="Consolas" w:eastAsia="Times New Roman" w:hAnsi="Consolas" w:cs="Consolas"/>
          <w:color w:val="CE9178"/>
          <w:sz w:val="21"/>
          <w:szCs w:val="21"/>
        </w:rPr>
        <w:t>ddd</w:t>
      </w:r>
      <w:proofErr w:type="spellEnd"/>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border-collapse</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collapse</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text-</w:t>
      </w:r>
      <w:proofErr w:type="gramEnd"/>
      <w:r w:rsidRPr="0049502D">
        <w:rPr>
          <w:rFonts w:ascii="Consolas" w:eastAsia="Times New Roman" w:hAnsi="Consolas" w:cs="Consolas"/>
          <w:color w:val="9CDCFE"/>
          <w:sz w:val="21"/>
          <w:szCs w:val="21"/>
        </w:rPr>
        <w:t>align</w:t>
      </w:r>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center</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lastRenderedPageBreak/>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9502D">
        <w:rPr>
          <w:rFonts w:ascii="Consolas" w:eastAsia="Times New Roman" w:hAnsi="Consolas" w:cs="Consolas"/>
          <w:color w:val="D7BA7D"/>
          <w:sz w:val="21"/>
          <w:szCs w:val="21"/>
        </w:rPr>
        <w:t>tr:</w:t>
      </w:r>
      <w:proofErr w:type="gramEnd"/>
      <w:r w:rsidRPr="0049502D">
        <w:rPr>
          <w:rFonts w:ascii="Consolas" w:eastAsia="Times New Roman" w:hAnsi="Consolas" w:cs="Consolas"/>
          <w:color w:val="D7BA7D"/>
          <w:sz w:val="21"/>
          <w:szCs w:val="21"/>
        </w:rPr>
        <w:t>nth-child</w:t>
      </w:r>
      <w:proofErr w:type="spellEnd"/>
      <w:r w:rsidRPr="0049502D">
        <w:rPr>
          <w:rFonts w:ascii="Consolas" w:eastAsia="Times New Roman" w:hAnsi="Consolas" w:cs="Consolas"/>
          <w:color w:val="D7BA7D"/>
          <w:sz w:val="21"/>
          <w:szCs w:val="21"/>
        </w:rPr>
        <w:t>(even)</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background-color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#f2f2f2</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9502D">
        <w:rPr>
          <w:rFonts w:ascii="Consolas" w:eastAsia="Times New Roman" w:hAnsi="Consolas" w:cs="Consolas"/>
          <w:color w:val="D7BA7D"/>
          <w:sz w:val="21"/>
          <w:szCs w:val="21"/>
        </w:rPr>
        <w:t>th</w:t>
      </w:r>
      <w:proofErr w:type="spellEnd"/>
      <w:proofErr w:type="gramEnd"/>
      <w:r w:rsidRPr="0049502D">
        <w:rPr>
          <w:rFonts w:ascii="Consolas" w:eastAsia="Times New Roman" w:hAnsi="Consolas" w:cs="Consolas"/>
          <w:color w:val="D4D4D4"/>
          <w:sz w:val="21"/>
          <w:szCs w:val="21"/>
        </w:rPr>
        <w:t xml:space="preserve"> {</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padding-top</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8px</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padding-bottom</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8px</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background-color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#2795ca</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color</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CE9178"/>
          <w:sz w:val="21"/>
          <w:szCs w:val="21"/>
        </w:rPr>
        <w:t>white</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49502D">
        <w:rPr>
          <w:rFonts w:ascii="Consolas" w:eastAsia="Times New Roman" w:hAnsi="Consolas" w:cs="Consolas"/>
          <w:color w:val="D7BA7D"/>
          <w:sz w:val="21"/>
          <w:szCs w:val="21"/>
        </w:rPr>
        <w:t>th</w:t>
      </w:r>
      <w:proofErr w:type="spellEnd"/>
      <w:proofErr w:type="gramEnd"/>
      <w:r w:rsidRPr="0049502D">
        <w:rPr>
          <w:rFonts w:ascii="Consolas" w:eastAsia="Times New Roman" w:hAnsi="Consolas" w:cs="Consolas"/>
          <w:color w:val="D7BA7D"/>
          <w:sz w:val="21"/>
          <w:szCs w:val="21"/>
        </w:rPr>
        <w:t>, td</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 xml:space="preserve">    </w:t>
      </w:r>
      <w:proofErr w:type="gramStart"/>
      <w:r w:rsidRPr="0049502D">
        <w:rPr>
          <w:rFonts w:ascii="Consolas" w:eastAsia="Times New Roman" w:hAnsi="Consolas" w:cs="Consolas"/>
          <w:color w:val="9CDCFE"/>
          <w:sz w:val="21"/>
          <w:szCs w:val="21"/>
        </w:rPr>
        <w:t>padding</w:t>
      </w:r>
      <w:proofErr w:type="gramEnd"/>
      <w:r w:rsidRPr="0049502D">
        <w:rPr>
          <w:rFonts w:ascii="Consolas" w:eastAsia="Times New Roman" w:hAnsi="Consolas" w:cs="Consolas"/>
          <w:color w:val="D4D4D4"/>
          <w:sz w:val="21"/>
          <w:szCs w:val="21"/>
        </w:rPr>
        <w:t xml:space="preserve">: </w:t>
      </w:r>
      <w:r w:rsidRPr="0049502D">
        <w:rPr>
          <w:rFonts w:ascii="Consolas" w:eastAsia="Times New Roman" w:hAnsi="Consolas" w:cs="Consolas"/>
          <w:color w:val="B5CEA8"/>
          <w:sz w:val="21"/>
          <w:szCs w:val="21"/>
        </w:rPr>
        <w:t>8px</w:t>
      </w:r>
      <w:r w:rsidRPr="0049502D">
        <w:rPr>
          <w:rFonts w:ascii="Consolas" w:eastAsia="Times New Roman" w:hAnsi="Consolas" w:cs="Consolas"/>
          <w:color w:val="D4D4D4"/>
          <w:sz w:val="21"/>
          <w:szCs w:val="21"/>
        </w:rPr>
        <w:t>;</w:t>
      </w:r>
    </w:p>
    <w:p w:rsidR="0049502D" w:rsidRPr="0049502D" w:rsidRDefault="0049502D" w:rsidP="0049502D">
      <w:pPr>
        <w:shd w:val="clear" w:color="auto" w:fill="1E1E1E"/>
        <w:spacing w:after="0" w:line="285" w:lineRule="atLeast"/>
        <w:rPr>
          <w:rFonts w:ascii="Consolas" w:eastAsia="Times New Roman" w:hAnsi="Consolas" w:cs="Consolas"/>
          <w:color w:val="D4D4D4"/>
          <w:sz w:val="21"/>
          <w:szCs w:val="21"/>
        </w:rPr>
      </w:pPr>
      <w:r w:rsidRPr="0049502D">
        <w:rPr>
          <w:rFonts w:ascii="Consolas" w:eastAsia="Times New Roman" w:hAnsi="Consolas" w:cs="Consolas"/>
          <w:color w:val="D4D4D4"/>
          <w:sz w:val="21"/>
          <w:szCs w:val="21"/>
        </w:rPr>
        <w:t>}</w:t>
      </w:r>
    </w:p>
    <w:p w:rsidR="0049502D" w:rsidRDefault="0049502D" w:rsidP="00196F61"/>
    <w:p w:rsidR="0049502D" w:rsidRDefault="0049502D" w:rsidP="00196F61">
      <w:r>
        <w:t>Excellent.</w:t>
      </w:r>
    </w:p>
    <w:p w:rsidR="0049502D" w:rsidRDefault="0049502D" w:rsidP="00196F61">
      <w:r>
        <w:t>Now if we start our application again and click on the Show Movies button, we will see this result:</w:t>
      </w:r>
    </w:p>
    <w:p w:rsidR="0049502D" w:rsidRDefault="0049502D" w:rsidP="00196F61">
      <w:r>
        <w:rPr>
          <w:noProof/>
        </w:rPr>
        <w:drawing>
          <wp:inline distT="0" distB="0" distL="0" distR="0">
            <wp:extent cx="5943600" cy="2981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Data-show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rsidR="008773A5" w:rsidRDefault="007F1CDE" w:rsidP="004674AD">
      <w:r>
        <w:t xml:space="preserve">Everything </w:t>
      </w:r>
      <w:r w:rsidR="004674AD">
        <w:t xml:space="preserve">works great, and our application is almost finished. </w:t>
      </w:r>
    </w:p>
    <w:p w:rsidR="004674AD" w:rsidRDefault="007F1CDE" w:rsidP="004674AD">
      <w:r>
        <w:t>We should always try to</w:t>
      </w:r>
      <w:r w:rsidR="004674AD">
        <w:t xml:space="preserve"> extract part of a component into another reusable component. Maybe later on, we would like to reuse our movie list in some other </w:t>
      </w:r>
      <w:r w:rsidR="004674AD" w:rsidRPr="004674AD">
        <w:rPr>
          <w:noProof/>
        </w:rPr>
        <w:t>component</w:t>
      </w:r>
      <w:r w:rsidR="004674AD">
        <w:t xml:space="preserve">, therefore, extracting the movie list into its own component is a good solution. </w:t>
      </w:r>
    </w:p>
    <w:p w:rsidR="004674AD" w:rsidRDefault="004674AD" w:rsidP="004674AD">
      <w:pPr>
        <w:pStyle w:val="Heading2"/>
      </w:pPr>
    </w:p>
    <w:p w:rsidR="004674AD" w:rsidRDefault="004674AD" w:rsidP="004674AD">
      <w:pPr>
        <w:pStyle w:val="Heading2"/>
      </w:pPr>
      <w:r>
        <w:t xml:space="preserve">Extracting the </w:t>
      </w:r>
      <w:proofErr w:type="spellStart"/>
      <w:r>
        <w:t>Movie</w:t>
      </w:r>
      <w:r w:rsidR="00AD2DFD">
        <w:t>List</w:t>
      </w:r>
      <w:proofErr w:type="spellEnd"/>
      <w:r>
        <w:t xml:space="preserve"> Component</w:t>
      </w:r>
    </w:p>
    <w:p w:rsidR="0049502D" w:rsidRDefault="00AD2DFD" w:rsidP="00AD2DFD">
      <w:r>
        <w:t xml:space="preserve">First, let’s create the </w:t>
      </w:r>
      <w:proofErr w:type="spellStart"/>
      <w:r>
        <w:t>MovieList</w:t>
      </w:r>
      <w:proofErr w:type="spellEnd"/>
      <w:r>
        <w:t xml:space="preserve"> component:</w:t>
      </w:r>
    </w:p>
    <w:p w:rsidR="00AD2DFD" w:rsidRDefault="00AD2DFD" w:rsidP="00AD2DFD">
      <w:r>
        <w:rPr>
          <w:noProof/>
        </w:rPr>
        <w:drawing>
          <wp:inline distT="0" distB="0" distL="0" distR="0">
            <wp:extent cx="5943600" cy="774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Creating-movie-list-componen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774065"/>
                    </a:xfrm>
                    <a:prstGeom prst="rect">
                      <a:avLst/>
                    </a:prstGeom>
                  </pic:spPr>
                </pic:pic>
              </a:graphicData>
            </a:graphic>
          </wp:inline>
        </w:drawing>
      </w:r>
    </w:p>
    <w:p w:rsidR="0049502D" w:rsidRDefault="00AD2DFD" w:rsidP="0049502D">
      <w:r>
        <w:t>Then, let’s move complete table cod from the app.component.html file to the movie-</w:t>
      </w:r>
      <w:proofErr w:type="spellStart"/>
      <w:r>
        <w:t>list.component.ts</w:t>
      </w:r>
      <w:proofErr w:type="spellEnd"/>
      <w:r>
        <w:t xml:space="preserve"> file:</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table</w:t>
      </w:r>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thead</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roofErr w:type="gramEnd"/>
      <w:r w:rsidRPr="00AD2DFD">
        <w:rPr>
          <w:rFonts w:ascii="Consolas" w:eastAsia="Times New Roman" w:hAnsi="Consolas" w:cs="Consolas"/>
          <w:color w:val="D4D4D4"/>
          <w:sz w:val="21"/>
          <w:szCs w:val="21"/>
        </w:rPr>
        <w:t>Name</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roofErr w:type="gramEnd"/>
      <w:r w:rsidRPr="00AD2DFD">
        <w:rPr>
          <w:rFonts w:ascii="Consolas" w:eastAsia="Times New Roman" w:hAnsi="Consolas" w:cs="Consolas"/>
          <w:color w:val="D4D4D4"/>
          <w:sz w:val="21"/>
          <w:szCs w:val="21"/>
        </w:rPr>
        <w:t>Genre</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roofErr w:type="gramEnd"/>
      <w:r w:rsidRPr="00AD2DFD">
        <w:rPr>
          <w:rFonts w:ascii="Consolas" w:eastAsia="Times New Roman" w:hAnsi="Consolas" w:cs="Consolas"/>
          <w:color w:val="D4D4D4"/>
          <w:sz w:val="21"/>
          <w:szCs w:val="21"/>
        </w:rPr>
        <w:t>Director</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thead</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tbody</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D4D4D4"/>
          <w:sz w:val="21"/>
          <w:szCs w:val="21"/>
        </w:rPr>
        <w:t xml:space="preserve"> *</w:t>
      </w:r>
      <w:proofErr w:type="spellStart"/>
      <w:r w:rsidRPr="00AD2DFD">
        <w:rPr>
          <w:rFonts w:ascii="Consolas" w:eastAsia="Times New Roman" w:hAnsi="Consolas" w:cs="Consolas"/>
          <w:color w:val="9CDCFE"/>
          <w:sz w:val="21"/>
          <w:szCs w:val="21"/>
        </w:rPr>
        <w:t>ngFor</w:t>
      </w:r>
      <w:proofErr w:type="spellEnd"/>
      <w:r w:rsidRPr="00AD2DFD">
        <w:rPr>
          <w:rFonts w:ascii="Consolas" w:eastAsia="Times New Roman" w:hAnsi="Consolas" w:cs="Consolas"/>
          <w:color w:val="D4D4D4"/>
          <w:sz w:val="21"/>
          <w:szCs w:val="21"/>
        </w:rPr>
        <w:t>=</w:t>
      </w:r>
      <w:r w:rsidRPr="00AD2DFD">
        <w:rPr>
          <w:rFonts w:ascii="Consolas" w:eastAsia="Times New Roman" w:hAnsi="Consolas" w:cs="Consolas"/>
          <w:color w:val="CE9178"/>
          <w:sz w:val="21"/>
          <w:szCs w:val="21"/>
        </w:rPr>
        <w:t>'let movie of movies'</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td</w:t>
      </w:r>
      <w:proofErr w:type="gramEnd"/>
      <w:r w:rsidRPr="00AD2DFD">
        <w:rPr>
          <w:rFonts w:ascii="Consolas" w:eastAsia="Times New Roman" w:hAnsi="Consolas" w:cs="Consolas"/>
          <w:color w:val="808080"/>
          <w:sz w:val="21"/>
          <w:szCs w:val="21"/>
        </w:rPr>
        <w:t>&gt;</w:t>
      </w:r>
      <w:r w:rsidRPr="00AD2DFD">
        <w:rPr>
          <w:rFonts w:ascii="Consolas" w:eastAsia="Times New Roman" w:hAnsi="Consolas" w:cs="Consolas"/>
          <w:color w:val="D4D4D4"/>
          <w:sz w:val="21"/>
          <w:szCs w:val="21"/>
        </w:rPr>
        <w:t>{{movie?.</w:t>
      </w:r>
      <w:proofErr w:type="gramStart"/>
      <w:r w:rsidRPr="00AD2DFD">
        <w:rPr>
          <w:rFonts w:ascii="Consolas" w:eastAsia="Times New Roman" w:hAnsi="Consolas" w:cs="Consolas"/>
          <w:color w:val="D4D4D4"/>
          <w:sz w:val="21"/>
          <w:szCs w:val="21"/>
        </w:rPr>
        <w:t>name</w:t>
      </w:r>
      <w:proofErr w:type="gramEnd"/>
      <w:r w:rsidRPr="00AD2DFD">
        <w:rPr>
          <w:rFonts w:ascii="Consolas" w:eastAsia="Times New Roman" w:hAnsi="Consolas" w:cs="Consolas"/>
          <w:color w:val="D4D4D4"/>
          <w:sz w:val="21"/>
          <w:szCs w:val="21"/>
        </w:rPr>
        <w:t>}}</w:t>
      </w: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td</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td</w:t>
      </w:r>
      <w:proofErr w:type="gramEnd"/>
      <w:r w:rsidRPr="00AD2DFD">
        <w:rPr>
          <w:rFonts w:ascii="Consolas" w:eastAsia="Times New Roman" w:hAnsi="Consolas" w:cs="Consolas"/>
          <w:color w:val="808080"/>
          <w:sz w:val="21"/>
          <w:szCs w:val="21"/>
        </w:rPr>
        <w:t>&gt;</w:t>
      </w:r>
      <w:r w:rsidRPr="00AD2DFD">
        <w:rPr>
          <w:rFonts w:ascii="Consolas" w:eastAsia="Times New Roman" w:hAnsi="Consolas" w:cs="Consolas"/>
          <w:color w:val="D4D4D4"/>
          <w:sz w:val="21"/>
          <w:szCs w:val="21"/>
        </w:rPr>
        <w:t>{{</w:t>
      </w:r>
      <w:proofErr w:type="spellStart"/>
      <w:r w:rsidRPr="00AD2DFD">
        <w:rPr>
          <w:rFonts w:ascii="Consolas" w:eastAsia="Times New Roman" w:hAnsi="Consolas" w:cs="Consolas"/>
          <w:color w:val="D4D4D4"/>
          <w:sz w:val="21"/>
          <w:szCs w:val="21"/>
        </w:rPr>
        <w:t>movie?.</w:t>
      </w:r>
      <w:proofErr w:type="gramStart"/>
      <w:r w:rsidRPr="00AD2DFD">
        <w:rPr>
          <w:rFonts w:ascii="Consolas" w:eastAsia="Times New Roman" w:hAnsi="Consolas" w:cs="Consolas"/>
          <w:color w:val="D4D4D4"/>
          <w:sz w:val="21"/>
          <w:szCs w:val="21"/>
        </w:rPr>
        <w:t>genre</w:t>
      </w:r>
      <w:proofErr w:type="spellEnd"/>
      <w:proofErr w:type="gramEnd"/>
      <w:r w:rsidRPr="00AD2DFD">
        <w:rPr>
          <w:rFonts w:ascii="Consolas" w:eastAsia="Times New Roman" w:hAnsi="Consolas" w:cs="Consolas"/>
          <w:color w:val="D4D4D4"/>
          <w:sz w:val="21"/>
          <w:szCs w:val="21"/>
        </w:rPr>
        <w:t>}}</w:t>
      </w: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td</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gramStart"/>
      <w:r w:rsidRPr="00AD2DFD">
        <w:rPr>
          <w:rFonts w:ascii="Consolas" w:eastAsia="Times New Roman" w:hAnsi="Consolas" w:cs="Consolas"/>
          <w:color w:val="569CD6"/>
          <w:sz w:val="21"/>
          <w:szCs w:val="21"/>
        </w:rPr>
        <w:t>td</w:t>
      </w:r>
      <w:proofErr w:type="gramEnd"/>
      <w:r w:rsidRPr="00AD2DFD">
        <w:rPr>
          <w:rFonts w:ascii="Consolas" w:eastAsia="Times New Roman" w:hAnsi="Consolas" w:cs="Consolas"/>
          <w:color w:val="808080"/>
          <w:sz w:val="21"/>
          <w:szCs w:val="21"/>
        </w:rPr>
        <w:t>&gt;</w:t>
      </w:r>
      <w:r w:rsidRPr="00AD2DFD">
        <w:rPr>
          <w:rFonts w:ascii="Consolas" w:eastAsia="Times New Roman" w:hAnsi="Consolas" w:cs="Consolas"/>
          <w:color w:val="D4D4D4"/>
          <w:sz w:val="21"/>
          <w:szCs w:val="21"/>
        </w:rPr>
        <w:t>{{</w:t>
      </w:r>
      <w:proofErr w:type="spellStart"/>
      <w:r w:rsidRPr="00AD2DFD">
        <w:rPr>
          <w:rFonts w:ascii="Consolas" w:eastAsia="Times New Roman" w:hAnsi="Consolas" w:cs="Consolas"/>
          <w:color w:val="D4D4D4"/>
          <w:sz w:val="21"/>
          <w:szCs w:val="21"/>
        </w:rPr>
        <w:t>movie?.</w:t>
      </w:r>
      <w:proofErr w:type="gramStart"/>
      <w:r w:rsidRPr="00AD2DFD">
        <w:rPr>
          <w:rFonts w:ascii="Consolas" w:eastAsia="Times New Roman" w:hAnsi="Consolas" w:cs="Consolas"/>
          <w:color w:val="D4D4D4"/>
          <w:sz w:val="21"/>
          <w:szCs w:val="21"/>
        </w:rPr>
        <w:t>director</w:t>
      </w:r>
      <w:proofErr w:type="spellEnd"/>
      <w:proofErr w:type="gramEnd"/>
      <w:r w:rsidRPr="00AD2DFD">
        <w:rPr>
          <w:rFonts w:ascii="Consolas" w:eastAsia="Times New Roman" w:hAnsi="Consolas" w:cs="Consolas"/>
          <w:color w:val="D4D4D4"/>
          <w:sz w:val="21"/>
          <w:szCs w:val="21"/>
        </w:rPr>
        <w:t>}}</w:t>
      </w: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td</w:t>
      </w:r>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proofErr w:type="gramStart"/>
      <w:r w:rsidRPr="00AD2DFD">
        <w:rPr>
          <w:rFonts w:ascii="Consolas" w:eastAsia="Times New Roman" w:hAnsi="Consolas" w:cs="Consolas"/>
          <w:color w:val="569CD6"/>
          <w:sz w:val="21"/>
          <w:szCs w:val="21"/>
        </w:rPr>
        <w:t>tr</w:t>
      </w:r>
      <w:proofErr w:type="spellEnd"/>
      <w:proofErr w:type="gram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808080"/>
          <w:sz w:val="21"/>
          <w:szCs w:val="21"/>
        </w:rPr>
        <w:t>&lt;/</w:t>
      </w:r>
      <w:proofErr w:type="spellStart"/>
      <w:r w:rsidRPr="00AD2DFD">
        <w:rPr>
          <w:rFonts w:ascii="Consolas" w:eastAsia="Times New Roman" w:hAnsi="Consolas" w:cs="Consolas"/>
          <w:color w:val="569CD6"/>
          <w:sz w:val="21"/>
          <w:szCs w:val="21"/>
        </w:rPr>
        <w:t>tbody</w:t>
      </w:r>
      <w:proofErr w:type="spellEnd"/>
      <w:r w:rsidRPr="00AD2DFD">
        <w:rPr>
          <w:rFonts w:ascii="Consolas" w:eastAsia="Times New Roman" w:hAnsi="Consolas" w:cs="Consolas"/>
          <w:color w:val="808080"/>
          <w:sz w:val="21"/>
          <w:szCs w:val="21"/>
        </w:rPr>
        <w:t>&gt;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808080"/>
          <w:sz w:val="21"/>
          <w:szCs w:val="21"/>
        </w:rPr>
        <w:t>&lt;/</w:t>
      </w:r>
      <w:r w:rsidRPr="00AD2DFD">
        <w:rPr>
          <w:rFonts w:ascii="Consolas" w:eastAsia="Times New Roman" w:hAnsi="Consolas" w:cs="Consolas"/>
          <w:color w:val="569CD6"/>
          <w:sz w:val="21"/>
          <w:szCs w:val="21"/>
        </w:rPr>
        <w:t>table</w:t>
      </w:r>
      <w:r w:rsidRPr="00AD2DFD">
        <w:rPr>
          <w:rFonts w:ascii="Consolas" w:eastAsia="Times New Roman" w:hAnsi="Consolas" w:cs="Consolas"/>
          <w:color w:val="808080"/>
          <w:sz w:val="21"/>
          <w:szCs w:val="21"/>
        </w:rPr>
        <w:t>&gt;</w:t>
      </w:r>
    </w:p>
    <w:p w:rsidR="00AD2DFD" w:rsidRDefault="00AD2DFD" w:rsidP="0049502D"/>
    <w:p w:rsidR="00AD2DFD" w:rsidRDefault="00034DC7" w:rsidP="0049502D">
      <w:r>
        <w:t>After that, we are going to m</w:t>
      </w:r>
      <w:r w:rsidR="00AD2DFD">
        <w:t>ove the css code from the app.component.css file to the movie-list.component.css file:</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gramStart"/>
      <w:r w:rsidRPr="00AD2DFD">
        <w:rPr>
          <w:rFonts w:ascii="Consolas" w:eastAsia="Times New Roman" w:hAnsi="Consolas" w:cs="Consolas"/>
          <w:color w:val="D7BA7D"/>
          <w:sz w:val="21"/>
          <w:szCs w:val="21"/>
        </w:rPr>
        <w:t>table</w:t>
      </w:r>
      <w:r w:rsidRPr="00AD2DFD">
        <w:rPr>
          <w:rFonts w:ascii="Consolas" w:eastAsia="Times New Roman" w:hAnsi="Consolas" w:cs="Consolas"/>
          <w:color w:val="D4D4D4"/>
          <w:sz w:val="21"/>
          <w:szCs w:val="21"/>
        </w:rPr>
        <w:t>{</w:t>
      </w:r>
      <w:proofErr w:type="gramEnd"/>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width</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100%</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gramStart"/>
      <w:r w:rsidRPr="00AD2DFD">
        <w:rPr>
          <w:rFonts w:ascii="Consolas" w:eastAsia="Times New Roman" w:hAnsi="Consolas" w:cs="Consolas"/>
          <w:color w:val="D7BA7D"/>
          <w:sz w:val="21"/>
          <w:szCs w:val="21"/>
        </w:rPr>
        <w:t>table</w:t>
      </w:r>
      <w:proofErr w:type="gramEnd"/>
      <w:r w:rsidRPr="00AD2DFD">
        <w:rPr>
          <w:rFonts w:ascii="Consolas" w:eastAsia="Times New Roman" w:hAnsi="Consolas" w:cs="Consolas"/>
          <w:color w:val="D7BA7D"/>
          <w:sz w:val="21"/>
          <w:szCs w:val="21"/>
        </w:rPr>
        <w:t xml:space="preserve">, </w:t>
      </w:r>
      <w:proofErr w:type="spellStart"/>
      <w:r w:rsidRPr="00AD2DFD">
        <w:rPr>
          <w:rFonts w:ascii="Consolas" w:eastAsia="Times New Roman" w:hAnsi="Consolas" w:cs="Consolas"/>
          <w:color w:val="D7BA7D"/>
          <w:sz w:val="21"/>
          <w:szCs w:val="21"/>
        </w:rPr>
        <w:t>th</w:t>
      </w:r>
      <w:proofErr w:type="spellEnd"/>
      <w:r w:rsidRPr="00AD2DFD">
        <w:rPr>
          <w:rFonts w:ascii="Consolas" w:eastAsia="Times New Roman" w:hAnsi="Consolas" w:cs="Consolas"/>
          <w:color w:val="D7BA7D"/>
          <w:sz w:val="21"/>
          <w:szCs w:val="21"/>
        </w:rPr>
        <w:t>, td</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border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1px</w:t>
      </w: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solid</w:t>
      </w: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w:t>
      </w:r>
      <w:proofErr w:type="spellStart"/>
      <w:r w:rsidRPr="00AD2DFD">
        <w:rPr>
          <w:rFonts w:ascii="Consolas" w:eastAsia="Times New Roman" w:hAnsi="Consolas" w:cs="Consolas"/>
          <w:color w:val="CE9178"/>
          <w:sz w:val="21"/>
          <w:szCs w:val="21"/>
        </w:rPr>
        <w:t>ddd</w:t>
      </w:r>
      <w:proofErr w:type="spellEnd"/>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border-collapse</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collapse</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text-</w:t>
      </w:r>
      <w:proofErr w:type="gramEnd"/>
      <w:r w:rsidRPr="00AD2DFD">
        <w:rPr>
          <w:rFonts w:ascii="Consolas" w:eastAsia="Times New Roman" w:hAnsi="Consolas" w:cs="Consolas"/>
          <w:color w:val="9CDCFE"/>
          <w:sz w:val="21"/>
          <w:szCs w:val="21"/>
        </w:rPr>
        <w:t>align</w:t>
      </w:r>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center</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2DFD">
        <w:rPr>
          <w:rFonts w:ascii="Consolas" w:eastAsia="Times New Roman" w:hAnsi="Consolas" w:cs="Consolas"/>
          <w:color w:val="D7BA7D"/>
          <w:sz w:val="21"/>
          <w:szCs w:val="21"/>
        </w:rPr>
        <w:t>tr:</w:t>
      </w:r>
      <w:proofErr w:type="gramEnd"/>
      <w:r w:rsidRPr="00AD2DFD">
        <w:rPr>
          <w:rFonts w:ascii="Consolas" w:eastAsia="Times New Roman" w:hAnsi="Consolas" w:cs="Consolas"/>
          <w:color w:val="D7BA7D"/>
          <w:sz w:val="21"/>
          <w:szCs w:val="21"/>
        </w:rPr>
        <w:t>nth-child</w:t>
      </w:r>
      <w:proofErr w:type="spellEnd"/>
      <w:r w:rsidRPr="00AD2DFD">
        <w:rPr>
          <w:rFonts w:ascii="Consolas" w:eastAsia="Times New Roman" w:hAnsi="Consolas" w:cs="Consolas"/>
          <w:color w:val="D7BA7D"/>
          <w:sz w:val="21"/>
          <w:szCs w:val="21"/>
        </w:rPr>
        <w:t>(even)</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background-color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#f2f2f2</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2DFD">
        <w:rPr>
          <w:rFonts w:ascii="Consolas" w:eastAsia="Times New Roman" w:hAnsi="Consolas" w:cs="Consolas"/>
          <w:color w:val="D7BA7D"/>
          <w:sz w:val="21"/>
          <w:szCs w:val="21"/>
        </w:rPr>
        <w:t>th</w:t>
      </w:r>
      <w:proofErr w:type="spellEnd"/>
      <w:proofErr w:type="gramEnd"/>
      <w:r w:rsidRPr="00AD2DFD">
        <w:rPr>
          <w:rFonts w:ascii="Consolas" w:eastAsia="Times New Roman" w:hAnsi="Consolas" w:cs="Consolas"/>
          <w:color w:val="D4D4D4"/>
          <w:sz w:val="21"/>
          <w:szCs w:val="21"/>
        </w:rPr>
        <w:t xml:space="preserve"> {</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padding-top</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8px</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padding-bottom</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8px</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background-color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#2795ca</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color</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CE9178"/>
          <w:sz w:val="21"/>
          <w:szCs w:val="21"/>
        </w:rPr>
        <w:t>white</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AD2DFD">
        <w:rPr>
          <w:rFonts w:ascii="Consolas" w:eastAsia="Times New Roman" w:hAnsi="Consolas" w:cs="Consolas"/>
          <w:color w:val="D7BA7D"/>
          <w:sz w:val="21"/>
          <w:szCs w:val="21"/>
        </w:rPr>
        <w:t>th</w:t>
      </w:r>
      <w:proofErr w:type="spellEnd"/>
      <w:proofErr w:type="gramEnd"/>
      <w:r w:rsidRPr="00AD2DFD">
        <w:rPr>
          <w:rFonts w:ascii="Consolas" w:eastAsia="Times New Roman" w:hAnsi="Consolas" w:cs="Consolas"/>
          <w:color w:val="D7BA7D"/>
          <w:sz w:val="21"/>
          <w:szCs w:val="21"/>
        </w:rPr>
        <w:t>, td</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 xml:space="preserve">    </w:t>
      </w:r>
      <w:proofErr w:type="gramStart"/>
      <w:r w:rsidRPr="00AD2DFD">
        <w:rPr>
          <w:rFonts w:ascii="Consolas" w:eastAsia="Times New Roman" w:hAnsi="Consolas" w:cs="Consolas"/>
          <w:color w:val="9CDCFE"/>
          <w:sz w:val="21"/>
          <w:szCs w:val="21"/>
        </w:rPr>
        <w:t>padding</w:t>
      </w:r>
      <w:proofErr w:type="gramEnd"/>
      <w:r w:rsidRPr="00AD2DFD">
        <w:rPr>
          <w:rFonts w:ascii="Consolas" w:eastAsia="Times New Roman" w:hAnsi="Consolas" w:cs="Consolas"/>
          <w:color w:val="D4D4D4"/>
          <w:sz w:val="21"/>
          <w:szCs w:val="21"/>
        </w:rPr>
        <w:t xml:space="preserve">: </w:t>
      </w:r>
      <w:r w:rsidRPr="00AD2DFD">
        <w:rPr>
          <w:rFonts w:ascii="Consolas" w:eastAsia="Times New Roman" w:hAnsi="Consolas" w:cs="Consolas"/>
          <w:color w:val="B5CEA8"/>
          <w:sz w:val="21"/>
          <w:szCs w:val="21"/>
        </w:rPr>
        <w:t>8px</w:t>
      </w:r>
      <w:r w:rsidRPr="00AD2DFD">
        <w:rPr>
          <w:rFonts w:ascii="Consolas" w:eastAsia="Times New Roman" w:hAnsi="Consolas" w:cs="Consolas"/>
          <w:color w:val="D4D4D4"/>
          <w:sz w:val="21"/>
          <w:szCs w:val="21"/>
        </w:rPr>
        <w:t>;</w:t>
      </w:r>
    </w:p>
    <w:p w:rsidR="00AD2DFD" w:rsidRPr="00AD2DFD" w:rsidRDefault="00AD2DFD" w:rsidP="00AD2DFD">
      <w:pPr>
        <w:shd w:val="clear" w:color="auto" w:fill="1E1E1E"/>
        <w:spacing w:after="0" w:line="285" w:lineRule="atLeast"/>
        <w:rPr>
          <w:rFonts w:ascii="Consolas" w:eastAsia="Times New Roman" w:hAnsi="Consolas" w:cs="Consolas"/>
          <w:color w:val="D4D4D4"/>
          <w:sz w:val="21"/>
          <w:szCs w:val="21"/>
        </w:rPr>
      </w:pPr>
      <w:r w:rsidRPr="00AD2DFD">
        <w:rPr>
          <w:rFonts w:ascii="Consolas" w:eastAsia="Times New Roman" w:hAnsi="Consolas" w:cs="Consolas"/>
          <w:color w:val="D4D4D4"/>
          <w:sz w:val="21"/>
          <w:szCs w:val="21"/>
        </w:rPr>
        <w:t>}</w:t>
      </w:r>
    </w:p>
    <w:p w:rsidR="00AD2DFD" w:rsidRDefault="00AD2DFD" w:rsidP="0049502D"/>
    <w:p w:rsidR="00AD2DFD" w:rsidRDefault="00034DC7" w:rsidP="0049502D">
      <w:r>
        <w:t>After the css modification, let’s modify the movie-</w:t>
      </w:r>
      <w:proofErr w:type="spellStart"/>
      <w:r>
        <w:t>list.component.ts</w:t>
      </w:r>
      <w:proofErr w:type="spellEnd"/>
      <w:r>
        <w:t xml:space="preserve"> file by adding the @Input decorator:</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C586C0"/>
          <w:sz w:val="21"/>
          <w:szCs w:val="21"/>
        </w:rPr>
        <w:t>import</w:t>
      </w:r>
      <w:proofErr w:type="gramEnd"/>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9CDCFE"/>
          <w:sz w:val="21"/>
          <w:szCs w:val="21"/>
        </w:rPr>
        <w:t>Movie</w:t>
      </w:r>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C586C0"/>
          <w:sz w:val="21"/>
          <w:szCs w:val="21"/>
        </w:rPr>
        <w:t>from</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'./../../_interfaces/</w:t>
      </w:r>
      <w:proofErr w:type="spellStart"/>
      <w:r w:rsidRPr="00034DC7">
        <w:rPr>
          <w:rFonts w:ascii="Consolas" w:eastAsia="Times New Roman" w:hAnsi="Consolas" w:cs="Consolas"/>
          <w:color w:val="CE9178"/>
          <w:sz w:val="21"/>
          <w:szCs w:val="21"/>
        </w:rPr>
        <w:t>movie.model</w:t>
      </w:r>
      <w:proofErr w:type="spellEnd"/>
      <w:r w:rsidRPr="00034DC7">
        <w:rPr>
          <w:rFonts w:ascii="Consolas" w:eastAsia="Times New Roman" w:hAnsi="Consolas" w:cs="Consolas"/>
          <w:color w:val="CE9178"/>
          <w:sz w:val="21"/>
          <w:szCs w:val="21"/>
        </w:rPr>
        <w:t>'</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C586C0"/>
          <w:sz w:val="21"/>
          <w:szCs w:val="21"/>
        </w:rPr>
        <w:t>import</w:t>
      </w:r>
      <w:proofErr w:type="gramEnd"/>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9CDCFE"/>
          <w:sz w:val="21"/>
          <w:szCs w:val="21"/>
        </w:rPr>
        <w:t>Component</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9CDCFE"/>
          <w:sz w:val="21"/>
          <w:szCs w:val="21"/>
        </w:rPr>
        <w:t>OnInit</w:t>
      </w:r>
      <w:proofErr w:type="spell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Input</w:t>
      </w:r>
      <w:r w:rsidRPr="00034DC7">
        <w:rPr>
          <w:rFonts w:ascii="Consolas" w:eastAsia="Times New Roman" w:hAnsi="Consolas" w:cs="Consolas"/>
          <w:color w:val="D4D4D4"/>
          <w:sz w:val="21"/>
          <w:szCs w:val="21"/>
        </w:rPr>
        <w:t xml:space="preserve"> } </w:t>
      </w:r>
      <w:r w:rsidRPr="00034DC7">
        <w:rPr>
          <w:rFonts w:ascii="Consolas" w:eastAsia="Times New Roman" w:hAnsi="Consolas" w:cs="Consolas"/>
          <w:color w:val="C586C0"/>
          <w:sz w:val="21"/>
          <w:szCs w:val="21"/>
        </w:rPr>
        <w:t>from</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'@angular/core'</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D4D4D4"/>
          <w:sz w:val="21"/>
          <w:szCs w:val="21"/>
        </w:rPr>
        <w:t>@</w:t>
      </w:r>
      <w:r w:rsidRPr="00034DC7">
        <w:rPr>
          <w:rFonts w:ascii="Consolas" w:eastAsia="Times New Roman" w:hAnsi="Consolas" w:cs="Consolas"/>
          <w:color w:val="DCDCAA"/>
          <w:sz w:val="21"/>
          <w:szCs w:val="21"/>
        </w:rPr>
        <w:t>Component</w:t>
      </w:r>
      <w:r w:rsidRPr="00034DC7">
        <w:rPr>
          <w:rFonts w:ascii="Consolas" w:eastAsia="Times New Roman" w:hAnsi="Consolas" w:cs="Consolas"/>
          <w:color w:val="D4D4D4"/>
          <w:sz w:val="21"/>
          <w:szCs w:val="21"/>
        </w:rPr>
        <w:t>({</w:t>
      </w:r>
      <w:proofErr w:type="gramEnd"/>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gramStart"/>
      <w:r w:rsidRPr="00034DC7">
        <w:rPr>
          <w:rFonts w:ascii="Consolas" w:eastAsia="Times New Roman" w:hAnsi="Consolas" w:cs="Consolas"/>
          <w:color w:val="9CDCFE"/>
          <w:sz w:val="21"/>
          <w:szCs w:val="21"/>
        </w:rPr>
        <w:t>selector</w:t>
      </w:r>
      <w:proofErr w:type="gramEnd"/>
      <w:r w:rsidRPr="00034DC7">
        <w:rPr>
          <w:rFonts w:ascii="Consolas" w:eastAsia="Times New Roman" w:hAnsi="Consolas" w:cs="Consolas"/>
          <w:color w:val="9CDCFE"/>
          <w:sz w:val="21"/>
          <w:szCs w:val="21"/>
        </w:rPr>
        <w: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'app-movie-list'</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spellStart"/>
      <w:proofErr w:type="gramStart"/>
      <w:r w:rsidRPr="00034DC7">
        <w:rPr>
          <w:rFonts w:ascii="Consolas" w:eastAsia="Times New Roman" w:hAnsi="Consolas" w:cs="Consolas"/>
          <w:color w:val="9CDCFE"/>
          <w:sz w:val="21"/>
          <w:szCs w:val="21"/>
        </w:rPr>
        <w:t>templateUrl</w:t>
      </w:r>
      <w:proofErr w:type="spellEnd"/>
      <w:proofErr w:type="gramEnd"/>
      <w:r w:rsidRPr="00034DC7">
        <w:rPr>
          <w:rFonts w:ascii="Consolas" w:eastAsia="Times New Roman" w:hAnsi="Consolas" w:cs="Consolas"/>
          <w:color w:val="9CDCFE"/>
          <w:sz w:val="21"/>
          <w:szCs w:val="21"/>
        </w:rPr>
        <w: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'./movie-list.component.html'</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spellStart"/>
      <w:proofErr w:type="gramStart"/>
      <w:r w:rsidRPr="00034DC7">
        <w:rPr>
          <w:rFonts w:ascii="Consolas" w:eastAsia="Times New Roman" w:hAnsi="Consolas" w:cs="Consolas"/>
          <w:color w:val="9CDCFE"/>
          <w:sz w:val="21"/>
          <w:szCs w:val="21"/>
        </w:rPr>
        <w:t>styleUrls</w:t>
      </w:r>
      <w:proofErr w:type="spellEnd"/>
      <w:proofErr w:type="gramEnd"/>
      <w:r w:rsidRPr="00034DC7">
        <w:rPr>
          <w:rFonts w:ascii="Consolas" w:eastAsia="Times New Roman" w:hAnsi="Consolas" w:cs="Consolas"/>
          <w:color w:val="9CDCFE"/>
          <w:sz w:val="21"/>
          <w:szCs w:val="21"/>
        </w:rPr>
        <w: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CE9178"/>
          <w:sz w:val="21"/>
          <w:szCs w:val="21"/>
        </w:rPr>
        <w:t>'./movie-list.component.css'</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C586C0"/>
          <w:sz w:val="21"/>
          <w:szCs w:val="21"/>
        </w:rPr>
        <w:t>export</w:t>
      </w:r>
      <w:proofErr w:type="gram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569CD6"/>
          <w:sz w:val="21"/>
          <w:szCs w:val="21"/>
        </w:rPr>
        <w:t>class</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4EC9B0"/>
          <w:sz w:val="21"/>
          <w:szCs w:val="21"/>
        </w:rPr>
        <w:t>MovieListComponent</w:t>
      </w:r>
      <w:proofErr w:type="spell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569CD6"/>
          <w:sz w:val="21"/>
          <w:szCs w:val="21"/>
        </w:rPr>
        <w:t>implements</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4EC9B0"/>
          <w:sz w:val="21"/>
          <w:szCs w:val="21"/>
        </w:rPr>
        <w:t>OnInit</w:t>
      </w:r>
      <w:proofErr w:type="spellEnd"/>
      <w:r w:rsidRPr="00034DC7">
        <w:rPr>
          <w:rFonts w:ascii="Consolas" w:eastAsia="Times New Roman" w:hAnsi="Consolas" w:cs="Consolas"/>
          <w:color w:val="D4D4D4"/>
          <w:sz w:val="21"/>
          <w:szCs w:val="21"/>
        </w:rPr>
        <w:t xml:space="preserve">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gramStart"/>
      <w:r w:rsidRPr="00034DC7">
        <w:rPr>
          <w:rFonts w:ascii="Consolas" w:eastAsia="Times New Roman" w:hAnsi="Consolas" w:cs="Consolas"/>
          <w:color w:val="D4D4D4"/>
          <w:sz w:val="21"/>
          <w:szCs w:val="21"/>
        </w:rPr>
        <w:t>@</w:t>
      </w:r>
      <w:r w:rsidRPr="00034DC7">
        <w:rPr>
          <w:rFonts w:ascii="Consolas" w:eastAsia="Times New Roman" w:hAnsi="Consolas" w:cs="Consolas"/>
          <w:color w:val="DCDCAA"/>
          <w:sz w:val="21"/>
          <w:szCs w:val="21"/>
        </w:rPr>
        <w:t>Input</w:t>
      </w:r>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569CD6"/>
          <w:sz w:val="21"/>
          <w:szCs w:val="21"/>
        </w:rPr>
        <w:t>public</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movies</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4EC9B0"/>
          <w:sz w:val="21"/>
          <w:szCs w:val="21"/>
        </w:rPr>
        <w:t>Movie</w:t>
      </w:r>
      <w:r w:rsidRPr="00034DC7">
        <w:rPr>
          <w:rFonts w:ascii="Consolas" w:eastAsia="Times New Roman" w:hAnsi="Consolas" w:cs="Consolas"/>
          <w:color w:val="D4D4D4"/>
          <w:sz w:val="21"/>
          <w:szCs w:val="21"/>
        </w:rPr>
        <w: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gramStart"/>
      <w:r w:rsidRPr="00034DC7">
        <w:rPr>
          <w:rFonts w:ascii="Consolas" w:eastAsia="Times New Roman" w:hAnsi="Consolas" w:cs="Consolas"/>
          <w:color w:val="569CD6"/>
          <w:sz w:val="21"/>
          <w:szCs w:val="21"/>
        </w:rPr>
        <w:t>constructor</w:t>
      </w:r>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D4D4D4"/>
          <w:sz w:val="21"/>
          <w:szCs w:val="21"/>
        </w:rPr>
        <w:t>) {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roofErr w:type="spellStart"/>
      <w:proofErr w:type="gramStart"/>
      <w:r w:rsidRPr="00034DC7">
        <w:rPr>
          <w:rFonts w:ascii="Consolas" w:eastAsia="Times New Roman" w:hAnsi="Consolas" w:cs="Consolas"/>
          <w:color w:val="DCDCAA"/>
          <w:sz w:val="21"/>
          <w:szCs w:val="21"/>
        </w:rPr>
        <w:t>ngOnInit</w:t>
      </w:r>
      <w:proofErr w:type="spellEnd"/>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D4D4D4"/>
          <w:sz w:val="21"/>
          <w:szCs w:val="21"/>
        </w:rPr>
        <w:t>)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
    <w:p w:rsidR="00034DC7" w:rsidRDefault="00034DC7" w:rsidP="0049502D"/>
    <w:p w:rsidR="00034DC7" w:rsidRDefault="00034DC7" w:rsidP="0049502D">
      <w:r>
        <w:t xml:space="preserve">The @Input decorator </w:t>
      </w:r>
      <w:r w:rsidR="007F1CDE">
        <w:t>is used</w:t>
      </w:r>
      <w:r>
        <w:t xml:space="preserve"> to accept the data sent from the parent component and it must have the same name as the movies parameter inside the *</w:t>
      </w:r>
      <w:proofErr w:type="spellStart"/>
      <w:r>
        <w:t>ngFor</w:t>
      </w:r>
      <w:proofErr w:type="spellEnd"/>
      <w:r>
        <w:t xml:space="preserve"> statement: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808080"/>
          <w:sz w:val="21"/>
          <w:szCs w:val="21"/>
        </w:rPr>
        <w:t>&lt;</w:t>
      </w:r>
      <w:proofErr w:type="spellStart"/>
      <w:proofErr w:type="gramStart"/>
      <w:r w:rsidRPr="00034DC7">
        <w:rPr>
          <w:rFonts w:ascii="Consolas" w:eastAsia="Times New Roman" w:hAnsi="Consolas" w:cs="Consolas"/>
          <w:color w:val="569CD6"/>
          <w:sz w:val="21"/>
          <w:szCs w:val="21"/>
        </w:rPr>
        <w:t>tr</w:t>
      </w:r>
      <w:proofErr w:type="spellEnd"/>
      <w:proofErr w:type="gramEnd"/>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9CDCFE"/>
          <w:sz w:val="21"/>
          <w:szCs w:val="21"/>
        </w:rPr>
        <w:t>ngFor</w:t>
      </w:r>
      <w:proofErr w:type="spellEnd"/>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'let movie of movies'</w:t>
      </w:r>
      <w:r w:rsidRPr="00034DC7">
        <w:rPr>
          <w:rFonts w:ascii="Consolas" w:eastAsia="Times New Roman" w:hAnsi="Consolas" w:cs="Consolas"/>
          <w:color w:val="808080"/>
          <w:sz w:val="21"/>
          <w:szCs w:val="21"/>
        </w:rPr>
        <w:t>&gt;</w:t>
      </w:r>
    </w:p>
    <w:p w:rsidR="00034DC7" w:rsidRDefault="00034DC7" w:rsidP="00034DC7"/>
    <w:p w:rsidR="00034DC7" w:rsidRDefault="00034DC7" w:rsidP="00034DC7">
      <w:r>
        <w:t xml:space="preserve">Finally, we need to inject this component into the parent component, the </w:t>
      </w:r>
      <w:proofErr w:type="spellStart"/>
      <w:r>
        <w:t>app.component.ts</w:t>
      </w:r>
      <w:proofErr w:type="spellEnd"/>
      <w:r>
        <w:t xml:space="preserve"> file:</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proofErr w:type="gramStart"/>
      <w:r w:rsidRPr="00034DC7">
        <w:rPr>
          <w:rFonts w:ascii="Consolas" w:eastAsia="Times New Roman" w:hAnsi="Consolas" w:cs="Consolas"/>
          <w:color w:val="569CD6"/>
          <w:sz w:val="21"/>
          <w:szCs w:val="21"/>
        </w:rPr>
        <w:t>div</w:t>
      </w:r>
      <w:proofErr w:type="gramEnd"/>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"container"</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"content"</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h1</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w:t>
      </w:r>
      <w:proofErr w:type="spellStart"/>
      <w:r w:rsidRPr="00034DC7">
        <w:rPr>
          <w:rFonts w:ascii="Consolas" w:eastAsia="Times New Roman" w:hAnsi="Consolas" w:cs="Consolas"/>
          <w:color w:val="CE9178"/>
          <w:sz w:val="21"/>
          <w:szCs w:val="21"/>
        </w:rPr>
        <w:t>headerText</w:t>
      </w:r>
      <w:proofErr w:type="spellEnd"/>
      <w:r w:rsidRPr="00034DC7">
        <w:rPr>
          <w:rFonts w:ascii="Consolas" w:eastAsia="Times New Roman" w:hAnsi="Consolas" w:cs="Consolas"/>
          <w:color w:val="CE9178"/>
          <w:sz w:val="21"/>
          <w:szCs w:val="21"/>
        </w:rPr>
        <w:t>"</w:t>
      </w:r>
      <w:r w:rsidRPr="00034DC7">
        <w:rPr>
          <w:rFonts w:ascii="Consolas" w:eastAsia="Times New Roman" w:hAnsi="Consolas" w:cs="Consolas"/>
          <w:color w:val="808080"/>
          <w:sz w:val="21"/>
          <w:szCs w:val="21"/>
        </w:rPr>
        <w:t>&gt;</w:t>
      </w:r>
      <w:r w:rsidRPr="00034DC7">
        <w:rPr>
          <w:rFonts w:ascii="Consolas" w:eastAsia="Times New Roman" w:hAnsi="Consolas" w:cs="Consolas"/>
          <w:color w:val="D4D4D4"/>
          <w:sz w:val="21"/>
          <w:szCs w:val="21"/>
        </w:rPr>
        <w:t>Welcome to the movies presentation!!!</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h1</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p</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proofErr w:type="gramStart"/>
      <w:r w:rsidRPr="00034DC7">
        <w:rPr>
          <w:rFonts w:ascii="Consolas" w:eastAsia="Times New Roman" w:hAnsi="Consolas" w:cs="Consolas"/>
          <w:color w:val="569CD6"/>
          <w:sz w:val="21"/>
          <w:szCs w:val="21"/>
        </w:rPr>
        <w:t>span</w:t>
      </w:r>
      <w:r w:rsidRPr="00034DC7">
        <w:rPr>
          <w:rFonts w:ascii="Consolas" w:eastAsia="Times New Roman" w:hAnsi="Consolas" w:cs="Consolas"/>
          <w:color w:val="808080"/>
          <w:sz w:val="21"/>
          <w:szCs w:val="21"/>
        </w:rPr>
        <w:t>&gt;</w:t>
      </w:r>
      <w:proofErr w:type="gramEnd"/>
      <w:r w:rsidRPr="00034DC7">
        <w:rPr>
          <w:rFonts w:ascii="Consolas" w:eastAsia="Times New Roman" w:hAnsi="Consolas" w:cs="Consolas"/>
          <w:color w:val="D4D4D4"/>
          <w:sz w:val="21"/>
          <w:szCs w:val="21"/>
        </w:rPr>
        <w:t>Click this button to see the movie list:</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span</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lastRenderedPageBreak/>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button</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type</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"button"</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name</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"show"</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click</w:t>
      </w:r>
      <w:proofErr w:type="gramStart"/>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CE9178"/>
          <w:sz w:val="21"/>
          <w:szCs w:val="21"/>
        </w:rPr>
        <w:t>"</w:t>
      </w:r>
      <w:proofErr w:type="spellStart"/>
      <w:r w:rsidRPr="00034DC7">
        <w:rPr>
          <w:rFonts w:ascii="Consolas" w:eastAsia="Times New Roman" w:hAnsi="Consolas" w:cs="Consolas"/>
          <w:color w:val="CE9178"/>
          <w:sz w:val="21"/>
          <w:szCs w:val="21"/>
        </w:rPr>
        <w:t>getMovies</w:t>
      </w:r>
      <w:proofErr w:type="spellEnd"/>
      <w:r w:rsidRPr="00034DC7">
        <w:rPr>
          <w:rFonts w:ascii="Consolas" w:eastAsia="Times New Roman" w:hAnsi="Consolas" w:cs="Consolas"/>
          <w:color w:val="CE9178"/>
          <w:sz w:val="21"/>
          <w:szCs w:val="21"/>
        </w:rPr>
        <w:t>()"</w:t>
      </w:r>
      <w:r w:rsidRPr="00034DC7">
        <w:rPr>
          <w:rFonts w:ascii="Consolas" w:eastAsia="Times New Roman" w:hAnsi="Consolas" w:cs="Consolas"/>
          <w:color w:val="808080"/>
          <w:sz w:val="21"/>
          <w:szCs w:val="21"/>
        </w:rPr>
        <w:t>&gt;</w:t>
      </w:r>
      <w:r w:rsidRPr="00034DC7">
        <w:rPr>
          <w:rFonts w:ascii="Consolas" w:eastAsia="Times New Roman" w:hAnsi="Consolas" w:cs="Consolas"/>
          <w:color w:val="D4D4D4"/>
          <w:sz w:val="21"/>
          <w:szCs w:val="21"/>
        </w:rPr>
        <w:t>Show Movies</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button</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p</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D4D4D4"/>
          <w:sz w:val="21"/>
          <w:szCs w:val="21"/>
        </w:rPr>
        <w:t xml:space="preserve"> *</w:t>
      </w:r>
      <w:proofErr w:type="spellStart"/>
      <w:r w:rsidRPr="00034DC7">
        <w:rPr>
          <w:rFonts w:ascii="Consolas" w:eastAsia="Times New Roman" w:hAnsi="Consolas" w:cs="Consolas"/>
          <w:color w:val="9CDCFE"/>
          <w:sz w:val="21"/>
          <w:szCs w:val="21"/>
        </w:rPr>
        <w:t>ngIf</w:t>
      </w:r>
      <w:proofErr w:type="spellEnd"/>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"movies"</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class</w:t>
      </w:r>
      <w:r w:rsidRPr="00034DC7">
        <w:rPr>
          <w:rFonts w:ascii="Consolas" w:eastAsia="Times New Roman" w:hAnsi="Consolas" w:cs="Consolas"/>
          <w:color w:val="D4D4D4"/>
          <w:sz w:val="21"/>
          <w:szCs w:val="21"/>
        </w:rPr>
        <w:t>=</w:t>
      </w:r>
      <w:r w:rsidRPr="00034DC7">
        <w:rPr>
          <w:rFonts w:ascii="Consolas" w:eastAsia="Times New Roman" w:hAnsi="Consolas" w:cs="Consolas"/>
          <w:color w:val="CE9178"/>
          <w:sz w:val="21"/>
          <w:szCs w:val="21"/>
        </w:rPr>
        <w:t>"table-center"</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app-movie-list</w:t>
      </w: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9CDCFE"/>
          <w:sz w:val="21"/>
          <w:szCs w:val="21"/>
        </w:rPr>
        <w:t>movies</w:t>
      </w:r>
      <w:proofErr w:type="gramStart"/>
      <w:r w:rsidRPr="00034DC7">
        <w:rPr>
          <w:rFonts w:ascii="Consolas" w:eastAsia="Times New Roman" w:hAnsi="Consolas" w:cs="Consolas"/>
          <w:color w:val="D4D4D4"/>
          <w:sz w:val="21"/>
          <w:szCs w:val="21"/>
        </w:rPr>
        <w:t>]=</w:t>
      </w:r>
      <w:proofErr w:type="gramEnd"/>
      <w:r w:rsidRPr="00034DC7">
        <w:rPr>
          <w:rFonts w:ascii="Consolas" w:eastAsia="Times New Roman" w:hAnsi="Consolas" w:cs="Consolas"/>
          <w:color w:val="CE9178"/>
          <w:sz w:val="21"/>
          <w:szCs w:val="21"/>
        </w:rPr>
        <w:t>'movies'</w:t>
      </w:r>
      <w:r w:rsidRPr="00034DC7">
        <w:rPr>
          <w:rFonts w:ascii="Consolas" w:eastAsia="Times New Roman" w:hAnsi="Consolas" w:cs="Consolas"/>
          <w:color w:val="808080"/>
          <w:sz w:val="21"/>
          <w:szCs w:val="21"/>
        </w:rPr>
        <w:t>&gt;&lt;/</w:t>
      </w:r>
      <w:r w:rsidRPr="00034DC7">
        <w:rPr>
          <w:rFonts w:ascii="Consolas" w:eastAsia="Times New Roman" w:hAnsi="Consolas" w:cs="Consolas"/>
          <w:color w:val="569CD6"/>
          <w:sz w:val="21"/>
          <w:szCs w:val="21"/>
        </w:rPr>
        <w:t>app-movie-list</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D4D4D4"/>
          <w:sz w:val="21"/>
          <w:szCs w:val="21"/>
        </w:rPr>
        <w:t xml:space="preserve">  </w:t>
      </w: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808080"/>
          <w:sz w:val="21"/>
          <w:szCs w:val="21"/>
        </w:rPr>
        <w:t>&gt;</w:t>
      </w:r>
    </w:p>
    <w:p w:rsidR="00034DC7" w:rsidRPr="00034DC7" w:rsidRDefault="00034DC7" w:rsidP="00034DC7">
      <w:pPr>
        <w:shd w:val="clear" w:color="auto" w:fill="1E1E1E"/>
        <w:spacing w:after="0" w:line="285" w:lineRule="atLeast"/>
        <w:rPr>
          <w:rFonts w:ascii="Consolas" w:eastAsia="Times New Roman" w:hAnsi="Consolas" w:cs="Consolas"/>
          <w:color w:val="D4D4D4"/>
          <w:sz w:val="21"/>
          <w:szCs w:val="21"/>
        </w:rPr>
      </w:pPr>
      <w:r w:rsidRPr="00034DC7">
        <w:rPr>
          <w:rFonts w:ascii="Consolas" w:eastAsia="Times New Roman" w:hAnsi="Consolas" w:cs="Consolas"/>
          <w:color w:val="808080"/>
          <w:sz w:val="21"/>
          <w:szCs w:val="21"/>
        </w:rPr>
        <w:t>&lt;/</w:t>
      </w:r>
      <w:r w:rsidRPr="00034DC7">
        <w:rPr>
          <w:rFonts w:ascii="Consolas" w:eastAsia="Times New Roman" w:hAnsi="Consolas" w:cs="Consolas"/>
          <w:color w:val="569CD6"/>
          <w:sz w:val="21"/>
          <w:szCs w:val="21"/>
        </w:rPr>
        <w:t>div</w:t>
      </w:r>
      <w:r w:rsidRPr="00034DC7">
        <w:rPr>
          <w:rFonts w:ascii="Consolas" w:eastAsia="Times New Roman" w:hAnsi="Consolas" w:cs="Consolas"/>
          <w:color w:val="808080"/>
          <w:sz w:val="21"/>
          <w:szCs w:val="21"/>
        </w:rPr>
        <w:t>&gt;</w:t>
      </w:r>
    </w:p>
    <w:p w:rsidR="00034DC7" w:rsidRDefault="00034DC7" w:rsidP="00034DC7"/>
    <w:p w:rsidR="00034DC7" w:rsidRDefault="00034DC7" w:rsidP="00034DC7">
      <w:r>
        <w:t xml:space="preserve">As we can see, we are using a selector from our movies-list component to inject it into the parent component. Furthermore, to send our data to the @Input movies decorator, we must place its name inside </w:t>
      </w:r>
      <w:r w:rsidRPr="00034DC7">
        <w:rPr>
          <w:noProof/>
        </w:rPr>
        <w:t>square</w:t>
      </w:r>
      <w:r>
        <w:t xml:space="preserve"> brackets. Now, as soon as we fetch data into the movies property in the app component, </w:t>
      </w:r>
      <w:r w:rsidR="007F1CDE">
        <w:t xml:space="preserve">the </w:t>
      </w:r>
      <w:r>
        <w:t>data will be transferred to the movies-list component via the movies attribute.</w:t>
      </w:r>
    </w:p>
    <w:p w:rsidR="00034DC7" w:rsidRDefault="00034DC7" w:rsidP="00034DC7">
      <w:r>
        <w:t xml:space="preserve">If we start our project </w:t>
      </w:r>
      <w:r w:rsidRPr="00034DC7">
        <w:rPr>
          <w:noProof/>
        </w:rPr>
        <w:t>again</w:t>
      </w:r>
      <w:r>
        <w:t xml:space="preserve"> and click the Show Movies button, we are going to see the same result, but this time, we have much readable and reusable code. </w:t>
      </w:r>
    </w:p>
    <w:p w:rsidR="00034DC7" w:rsidRDefault="00034DC7" w:rsidP="00034DC7">
      <w:pPr>
        <w:pStyle w:val="Heading2"/>
      </w:pPr>
      <w:r>
        <w:t>Conclusion</w:t>
      </w:r>
    </w:p>
    <w:p w:rsidR="009A0545" w:rsidRDefault="00034DC7" w:rsidP="00034DC7">
      <w:r>
        <w:t xml:space="preserve">In this </w:t>
      </w:r>
      <w:r w:rsidRPr="00034DC7">
        <w:rPr>
          <w:noProof/>
        </w:rPr>
        <w:t>article</w:t>
      </w:r>
      <w:r>
        <w:rPr>
          <w:noProof/>
        </w:rPr>
        <w:t>,</w:t>
      </w:r>
      <w:r>
        <w:t xml:space="preserve"> we </w:t>
      </w:r>
      <w:r w:rsidR="009A0545">
        <w:t xml:space="preserve">have learned how to create the Angular project and to integrate it with the .NET Core Web API project. </w:t>
      </w:r>
    </w:p>
    <w:p w:rsidR="009A0545" w:rsidRDefault="009A0545" w:rsidP="00034DC7">
      <w:r w:rsidRPr="009A0545">
        <w:rPr>
          <w:noProof/>
        </w:rPr>
        <w:t>Fur</w:t>
      </w:r>
      <w:r>
        <w:rPr>
          <w:noProof/>
        </w:rPr>
        <w:t>th</w:t>
      </w:r>
      <w:r w:rsidRPr="009A0545">
        <w:rPr>
          <w:noProof/>
        </w:rPr>
        <w:t>ermore</w:t>
      </w:r>
      <w:r>
        <w:t>, we have learned:</w:t>
      </w:r>
    </w:p>
    <w:p w:rsidR="009A0545" w:rsidRDefault="009A0545" w:rsidP="009A0545">
      <w:pPr>
        <w:pStyle w:val="ListParagraph"/>
        <w:numPr>
          <w:ilvl w:val="0"/>
          <w:numId w:val="1"/>
        </w:numPr>
      </w:pPr>
      <w:r>
        <w:t>How to enable communication between the projects on</w:t>
      </w:r>
      <w:r w:rsidRPr="009A0545">
        <w:rPr>
          <w:noProof/>
        </w:rPr>
        <w:t xml:space="preserve"> different domains</w:t>
      </w:r>
    </w:p>
    <w:p w:rsidR="009A0545" w:rsidRDefault="009A0545" w:rsidP="009A0545">
      <w:pPr>
        <w:pStyle w:val="ListParagraph"/>
        <w:numPr>
          <w:ilvl w:val="0"/>
          <w:numId w:val="1"/>
        </w:numPr>
      </w:pPr>
      <w:r>
        <w:t xml:space="preserve">The way to use Entity Framework Core to access our </w:t>
      </w:r>
      <w:r w:rsidRPr="009A0545">
        <w:rPr>
          <w:noProof/>
        </w:rPr>
        <w:t>database</w:t>
      </w:r>
    </w:p>
    <w:p w:rsidR="009A0545" w:rsidRDefault="009A0545" w:rsidP="009A0545">
      <w:pPr>
        <w:pStyle w:val="ListParagraph"/>
        <w:numPr>
          <w:ilvl w:val="0"/>
          <w:numId w:val="1"/>
        </w:numPr>
      </w:pPr>
      <w:r>
        <w:t xml:space="preserve">How to create an </w:t>
      </w:r>
      <w:r w:rsidRPr="009A0545">
        <w:rPr>
          <w:noProof/>
        </w:rPr>
        <w:t>endpoint</w:t>
      </w:r>
      <w:r>
        <w:t xml:space="preserve"> for our client requests </w:t>
      </w:r>
    </w:p>
    <w:p w:rsidR="00034DC7" w:rsidRDefault="009A0545" w:rsidP="009A0545">
      <w:pPr>
        <w:pStyle w:val="ListParagraph"/>
        <w:numPr>
          <w:ilvl w:val="0"/>
          <w:numId w:val="1"/>
        </w:numPr>
      </w:pPr>
      <w:r>
        <w:t xml:space="preserve">To prepare an </w:t>
      </w:r>
      <w:r w:rsidRPr="009A0545">
        <w:rPr>
          <w:noProof/>
        </w:rPr>
        <w:t>Angular</w:t>
      </w:r>
      <w:r>
        <w:t xml:space="preserve"> application</w:t>
      </w:r>
    </w:p>
    <w:p w:rsidR="009A0545" w:rsidRDefault="009A0545" w:rsidP="009A0545">
      <w:pPr>
        <w:pStyle w:val="ListParagraph"/>
        <w:numPr>
          <w:ilvl w:val="0"/>
          <w:numId w:val="1"/>
        </w:numPr>
      </w:pPr>
      <w:r>
        <w:t xml:space="preserve">How to fetch data from the server by using the </w:t>
      </w:r>
      <w:proofErr w:type="spellStart"/>
      <w:r>
        <w:t>HttpClientModule</w:t>
      </w:r>
      <w:proofErr w:type="spellEnd"/>
    </w:p>
    <w:p w:rsidR="009A0545" w:rsidRDefault="009A0545" w:rsidP="009A0545">
      <w:pPr>
        <w:pStyle w:val="ListParagraph"/>
        <w:numPr>
          <w:ilvl w:val="0"/>
          <w:numId w:val="1"/>
        </w:numPr>
      </w:pPr>
      <w:r>
        <w:t>The way to display our data by using @Input decorator in a reusable component</w:t>
      </w:r>
    </w:p>
    <w:p w:rsidR="009A0545" w:rsidRPr="00034DC7" w:rsidRDefault="009A0545" w:rsidP="009A0545">
      <w:r>
        <w:t xml:space="preserve">That is all. We hope that you have enjoyed reading this article and that you have found many </w:t>
      </w:r>
      <w:r w:rsidRPr="009A0545">
        <w:rPr>
          <w:noProof/>
        </w:rPr>
        <w:t>useful</w:t>
      </w:r>
      <w:r>
        <w:t xml:space="preserve"> </w:t>
      </w:r>
      <w:r>
        <w:rPr>
          <w:noProof/>
        </w:rPr>
        <w:t>pieces of information</w:t>
      </w:r>
      <w:r>
        <w:t>.</w:t>
      </w:r>
    </w:p>
    <w:sectPr w:rsidR="009A0545" w:rsidRPr="00034DC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E89" w:rsidRDefault="00B91E89" w:rsidP="00414332">
      <w:pPr>
        <w:spacing w:after="0" w:line="240" w:lineRule="auto"/>
      </w:pPr>
      <w:r>
        <w:separator/>
      </w:r>
    </w:p>
  </w:endnote>
  <w:endnote w:type="continuationSeparator" w:id="0">
    <w:p w:rsidR="00B91E89" w:rsidRDefault="00B91E89" w:rsidP="0041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E89" w:rsidRDefault="00B91E89" w:rsidP="00414332">
      <w:pPr>
        <w:spacing w:after="0" w:line="240" w:lineRule="auto"/>
      </w:pPr>
      <w:r>
        <w:separator/>
      </w:r>
    </w:p>
  </w:footnote>
  <w:footnote w:type="continuationSeparator" w:id="0">
    <w:p w:rsidR="00B91E89" w:rsidRDefault="00B91E89" w:rsidP="00414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02D" w:rsidRDefault="004950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225F9"/>
    <w:multiLevelType w:val="hybridMultilevel"/>
    <w:tmpl w:val="D3EA69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zNjIyNzWwMDayNDFT0lEKTi0uzszPAykwrgUAewFNliwAAAA="/>
  </w:docVars>
  <w:rsids>
    <w:rsidRoot w:val="00C04CF9"/>
    <w:rsid w:val="00034DC7"/>
    <w:rsid w:val="00084E0B"/>
    <w:rsid w:val="00127A98"/>
    <w:rsid w:val="00196F61"/>
    <w:rsid w:val="00317D3F"/>
    <w:rsid w:val="00340DC3"/>
    <w:rsid w:val="0039517E"/>
    <w:rsid w:val="00414332"/>
    <w:rsid w:val="004674AD"/>
    <w:rsid w:val="0049502D"/>
    <w:rsid w:val="004F213A"/>
    <w:rsid w:val="00544B6D"/>
    <w:rsid w:val="005942C0"/>
    <w:rsid w:val="006171CE"/>
    <w:rsid w:val="007E6EF8"/>
    <w:rsid w:val="007F1CDE"/>
    <w:rsid w:val="008773A5"/>
    <w:rsid w:val="009A0545"/>
    <w:rsid w:val="009F7F54"/>
    <w:rsid w:val="00A23AAE"/>
    <w:rsid w:val="00A318C4"/>
    <w:rsid w:val="00AD2DFD"/>
    <w:rsid w:val="00B640CE"/>
    <w:rsid w:val="00B91E89"/>
    <w:rsid w:val="00C04CF9"/>
    <w:rsid w:val="00CE4B97"/>
    <w:rsid w:val="00D0319C"/>
    <w:rsid w:val="00D17B99"/>
    <w:rsid w:val="00D818F0"/>
    <w:rsid w:val="00D92CDD"/>
    <w:rsid w:val="00DF7B59"/>
    <w:rsid w:val="00E5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D0C26-4D9D-4EE9-BF86-03B6A039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A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A9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14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332"/>
  </w:style>
  <w:style w:type="paragraph" w:styleId="Footer">
    <w:name w:val="footer"/>
    <w:basedOn w:val="Normal"/>
    <w:link w:val="FooterChar"/>
    <w:uiPriority w:val="99"/>
    <w:unhideWhenUsed/>
    <w:rsid w:val="00414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332"/>
  </w:style>
  <w:style w:type="character" w:styleId="Hyperlink">
    <w:name w:val="Hyperlink"/>
    <w:basedOn w:val="DefaultParagraphFont"/>
    <w:uiPriority w:val="99"/>
    <w:unhideWhenUsed/>
    <w:rsid w:val="00317D3F"/>
    <w:rPr>
      <w:color w:val="0563C1" w:themeColor="hyperlink"/>
      <w:u w:val="single"/>
    </w:rPr>
  </w:style>
  <w:style w:type="paragraph" w:styleId="ListParagraph">
    <w:name w:val="List Paragraph"/>
    <w:basedOn w:val="Normal"/>
    <w:uiPriority w:val="34"/>
    <w:qFormat/>
    <w:rsid w:val="009A0545"/>
    <w:pPr>
      <w:ind w:left="720"/>
      <w:contextualSpacing/>
    </w:pPr>
  </w:style>
  <w:style w:type="paragraph" w:styleId="Revision">
    <w:name w:val="Revision"/>
    <w:hidden/>
    <w:uiPriority w:val="99"/>
    <w:semiHidden/>
    <w:rsid w:val="00D818F0"/>
    <w:pPr>
      <w:spacing w:after="0" w:line="240" w:lineRule="auto"/>
    </w:pPr>
  </w:style>
  <w:style w:type="paragraph" w:styleId="BalloonText">
    <w:name w:val="Balloon Text"/>
    <w:basedOn w:val="Normal"/>
    <w:link w:val="BalloonTextChar"/>
    <w:uiPriority w:val="99"/>
    <w:semiHidden/>
    <w:unhideWhenUsed/>
    <w:rsid w:val="00D818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18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2309">
      <w:bodyDiv w:val="1"/>
      <w:marLeft w:val="0"/>
      <w:marRight w:val="0"/>
      <w:marTop w:val="0"/>
      <w:marBottom w:val="0"/>
      <w:divBdr>
        <w:top w:val="none" w:sz="0" w:space="0" w:color="auto"/>
        <w:left w:val="none" w:sz="0" w:space="0" w:color="auto"/>
        <w:bottom w:val="none" w:sz="0" w:space="0" w:color="auto"/>
        <w:right w:val="none" w:sz="0" w:space="0" w:color="auto"/>
      </w:divBdr>
      <w:divsChild>
        <w:div w:id="1508714612">
          <w:marLeft w:val="0"/>
          <w:marRight w:val="0"/>
          <w:marTop w:val="0"/>
          <w:marBottom w:val="0"/>
          <w:divBdr>
            <w:top w:val="none" w:sz="0" w:space="0" w:color="auto"/>
            <w:left w:val="none" w:sz="0" w:space="0" w:color="auto"/>
            <w:bottom w:val="none" w:sz="0" w:space="0" w:color="auto"/>
            <w:right w:val="none" w:sz="0" w:space="0" w:color="auto"/>
          </w:divBdr>
          <w:divsChild>
            <w:div w:id="308948692">
              <w:marLeft w:val="0"/>
              <w:marRight w:val="0"/>
              <w:marTop w:val="0"/>
              <w:marBottom w:val="0"/>
              <w:divBdr>
                <w:top w:val="none" w:sz="0" w:space="0" w:color="auto"/>
                <w:left w:val="none" w:sz="0" w:space="0" w:color="auto"/>
                <w:bottom w:val="none" w:sz="0" w:space="0" w:color="auto"/>
                <w:right w:val="none" w:sz="0" w:space="0" w:color="auto"/>
              </w:divBdr>
            </w:div>
            <w:div w:id="202056230">
              <w:marLeft w:val="0"/>
              <w:marRight w:val="0"/>
              <w:marTop w:val="0"/>
              <w:marBottom w:val="0"/>
              <w:divBdr>
                <w:top w:val="none" w:sz="0" w:space="0" w:color="auto"/>
                <w:left w:val="none" w:sz="0" w:space="0" w:color="auto"/>
                <w:bottom w:val="none" w:sz="0" w:space="0" w:color="auto"/>
                <w:right w:val="none" w:sz="0" w:space="0" w:color="auto"/>
              </w:divBdr>
            </w:div>
            <w:div w:id="2736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433">
      <w:bodyDiv w:val="1"/>
      <w:marLeft w:val="0"/>
      <w:marRight w:val="0"/>
      <w:marTop w:val="0"/>
      <w:marBottom w:val="0"/>
      <w:divBdr>
        <w:top w:val="none" w:sz="0" w:space="0" w:color="auto"/>
        <w:left w:val="none" w:sz="0" w:space="0" w:color="auto"/>
        <w:bottom w:val="none" w:sz="0" w:space="0" w:color="auto"/>
        <w:right w:val="none" w:sz="0" w:space="0" w:color="auto"/>
      </w:divBdr>
      <w:divsChild>
        <w:div w:id="421948530">
          <w:marLeft w:val="0"/>
          <w:marRight w:val="0"/>
          <w:marTop w:val="0"/>
          <w:marBottom w:val="0"/>
          <w:divBdr>
            <w:top w:val="none" w:sz="0" w:space="0" w:color="auto"/>
            <w:left w:val="none" w:sz="0" w:space="0" w:color="auto"/>
            <w:bottom w:val="none" w:sz="0" w:space="0" w:color="auto"/>
            <w:right w:val="none" w:sz="0" w:space="0" w:color="auto"/>
          </w:divBdr>
          <w:divsChild>
            <w:div w:id="1588152091">
              <w:marLeft w:val="0"/>
              <w:marRight w:val="0"/>
              <w:marTop w:val="0"/>
              <w:marBottom w:val="0"/>
              <w:divBdr>
                <w:top w:val="none" w:sz="0" w:space="0" w:color="auto"/>
                <w:left w:val="none" w:sz="0" w:space="0" w:color="auto"/>
                <w:bottom w:val="none" w:sz="0" w:space="0" w:color="auto"/>
                <w:right w:val="none" w:sz="0" w:space="0" w:color="auto"/>
              </w:divBdr>
            </w:div>
            <w:div w:id="1831944487">
              <w:marLeft w:val="0"/>
              <w:marRight w:val="0"/>
              <w:marTop w:val="0"/>
              <w:marBottom w:val="0"/>
              <w:divBdr>
                <w:top w:val="none" w:sz="0" w:space="0" w:color="auto"/>
                <w:left w:val="none" w:sz="0" w:space="0" w:color="auto"/>
                <w:bottom w:val="none" w:sz="0" w:space="0" w:color="auto"/>
                <w:right w:val="none" w:sz="0" w:space="0" w:color="auto"/>
              </w:divBdr>
            </w:div>
            <w:div w:id="532228323">
              <w:marLeft w:val="0"/>
              <w:marRight w:val="0"/>
              <w:marTop w:val="0"/>
              <w:marBottom w:val="0"/>
              <w:divBdr>
                <w:top w:val="none" w:sz="0" w:space="0" w:color="auto"/>
                <w:left w:val="none" w:sz="0" w:space="0" w:color="auto"/>
                <w:bottom w:val="none" w:sz="0" w:space="0" w:color="auto"/>
                <w:right w:val="none" w:sz="0" w:space="0" w:color="auto"/>
              </w:divBdr>
            </w:div>
            <w:div w:id="401876038">
              <w:marLeft w:val="0"/>
              <w:marRight w:val="0"/>
              <w:marTop w:val="0"/>
              <w:marBottom w:val="0"/>
              <w:divBdr>
                <w:top w:val="none" w:sz="0" w:space="0" w:color="auto"/>
                <w:left w:val="none" w:sz="0" w:space="0" w:color="auto"/>
                <w:bottom w:val="none" w:sz="0" w:space="0" w:color="auto"/>
                <w:right w:val="none" w:sz="0" w:space="0" w:color="auto"/>
              </w:divBdr>
            </w:div>
            <w:div w:id="519245118">
              <w:marLeft w:val="0"/>
              <w:marRight w:val="0"/>
              <w:marTop w:val="0"/>
              <w:marBottom w:val="0"/>
              <w:divBdr>
                <w:top w:val="none" w:sz="0" w:space="0" w:color="auto"/>
                <w:left w:val="none" w:sz="0" w:space="0" w:color="auto"/>
                <w:bottom w:val="none" w:sz="0" w:space="0" w:color="auto"/>
                <w:right w:val="none" w:sz="0" w:space="0" w:color="auto"/>
              </w:divBdr>
            </w:div>
            <w:div w:id="3101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8948">
      <w:bodyDiv w:val="1"/>
      <w:marLeft w:val="0"/>
      <w:marRight w:val="0"/>
      <w:marTop w:val="0"/>
      <w:marBottom w:val="0"/>
      <w:divBdr>
        <w:top w:val="none" w:sz="0" w:space="0" w:color="auto"/>
        <w:left w:val="none" w:sz="0" w:space="0" w:color="auto"/>
        <w:bottom w:val="none" w:sz="0" w:space="0" w:color="auto"/>
        <w:right w:val="none" w:sz="0" w:space="0" w:color="auto"/>
      </w:divBdr>
      <w:divsChild>
        <w:div w:id="245891496">
          <w:marLeft w:val="0"/>
          <w:marRight w:val="0"/>
          <w:marTop w:val="0"/>
          <w:marBottom w:val="0"/>
          <w:divBdr>
            <w:top w:val="none" w:sz="0" w:space="0" w:color="auto"/>
            <w:left w:val="none" w:sz="0" w:space="0" w:color="auto"/>
            <w:bottom w:val="none" w:sz="0" w:space="0" w:color="auto"/>
            <w:right w:val="none" w:sz="0" w:space="0" w:color="auto"/>
          </w:divBdr>
          <w:divsChild>
            <w:div w:id="89470267">
              <w:marLeft w:val="0"/>
              <w:marRight w:val="0"/>
              <w:marTop w:val="0"/>
              <w:marBottom w:val="0"/>
              <w:divBdr>
                <w:top w:val="none" w:sz="0" w:space="0" w:color="auto"/>
                <w:left w:val="none" w:sz="0" w:space="0" w:color="auto"/>
                <w:bottom w:val="none" w:sz="0" w:space="0" w:color="auto"/>
                <w:right w:val="none" w:sz="0" w:space="0" w:color="auto"/>
              </w:divBdr>
            </w:div>
            <w:div w:id="613755265">
              <w:marLeft w:val="0"/>
              <w:marRight w:val="0"/>
              <w:marTop w:val="0"/>
              <w:marBottom w:val="0"/>
              <w:divBdr>
                <w:top w:val="none" w:sz="0" w:space="0" w:color="auto"/>
                <w:left w:val="none" w:sz="0" w:space="0" w:color="auto"/>
                <w:bottom w:val="none" w:sz="0" w:space="0" w:color="auto"/>
                <w:right w:val="none" w:sz="0" w:space="0" w:color="auto"/>
              </w:divBdr>
            </w:div>
            <w:div w:id="1141925130">
              <w:marLeft w:val="0"/>
              <w:marRight w:val="0"/>
              <w:marTop w:val="0"/>
              <w:marBottom w:val="0"/>
              <w:divBdr>
                <w:top w:val="none" w:sz="0" w:space="0" w:color="auto"/>
                <w:left w:val="none" w:sz="0" w:space="0" w:color="auto"/>
                <w:bottom w:val="none" w:sz="0" w:space="0" w:color="auto"/>
                <w:right w:val="none" w:sz="0" w:space="0" w:color="auto"/>
              </w:divBdr>
            </w:div>
            <w:div w:id="1359310860">
              <w:marLeft w:val="0"/>
              <w:marRight w:val="0"/>
              <w:marTop w:val="0"/>
              <w:marBottom w:val="0"/>
              <w:divBdr>
                <w:top w:val="none" w:sz="0" w:space="0" w:color="auto"/>
                <w:left w:val="none" w:sz="0" w:space="0" w:color="auto"/>
                <w:bottom w:val="none" w:sz="0" w:space="0" w:color="auto"/>
                <w:right w:val="none" w:sz="0" w:space="0" w:color="auto"/>
              </w:divBdr>
            </w:div>
            <w:div w:id="775951195">
              <w:marLeft w:val="0"/>
              <w:marRight w:val="0"/>
              <w:marTop w:val="0"/>
              <w:marBottom w:val="0"/>
              <w:divBdr>
                <w:top w:val="none" w:sz="0" w:space="0" w:color="auto"/>
                <w:left w:val="none" w:sz="0" w:space="0" w:color="auto"/>
                <w:bottom w:val="none" w:sz="0" w:space="0" w:color="auto"/>
                <w:right w:val="none" w:sz="0" w:space="0" w:color="auto"/>
              </w:divBdr>
            </w:div>
            <w:div w:id="642849630">
              <w:marLeft w:val="0"/>
              <w:marRight w:val="0"/>
              <w:marTop w:val="0"/>
              <w:marBottom w:val="0"/>
              <w:divBdr>
                <w:top w:val="none" w:sz="0" w:space="0" w:color="auto"/>
                <w:left w:val="none" w:sz="0" w:space="0" w:color="auto"/>
                <w:bottom w:val="none" w:sz="0" w:space="0" w:color="auto"/>
                <w:right w:val="none" w:sz="0" w:space="0" w:color="auto"/>
              </w:divBdr>
            </w:div>
            <w:div w:id="2141340664">
              <w:marLeft w:val="0"/>
              <w:marRight w:val="0"/>
              <w:marTop w:val="0"/>
              <w:marBottom w:val="0"/>
              <w:divBdr>
                <w:top w:val="none" w:sz="0" w:space="0" w:color="auto"/>
                <w:left w:val="none" w:sz="0" w:space="0" w:color="auto"/>
                <w:bottom w:val="none" w:sz="0" w:space="0" w:color="auto"/>
                <w:right w:val="none" w:sz="0" w:space="0" w:color="auto"/>
              </w:divBdr>
            </w:div>
            <w:div w:id="581447808">
              <w:marLeft w:val="0"/>
              <w:marRight w:val="0"/>
              <w:marTop w:val="0"/>
              <w:marBottom w:val="0"/>
              <w:divBdr>
                <w:top w:val="none" w:sz="0" w:space="0" w:color="auto"/>
                <w:left w:val="none" w:sz="0" w:space="0" w:color="auto"/>
                <w:bottom w:val="none" w:sz="0" w:space="0" w:color="auto"/>
                <w:right w:val="none" w:sz="0" w:space="0" w:color="auto"/>
              </w:divBdr>
            </w:div>
            <w:div w:id="630869871">
              <w:marLeft w:val="0"/>
              <w:marRight w:val="0"/>
              <w:marTop w:val="0"/>
              <w:marBottom w:val="0"/>
              <w:divBdr>
                <w:top w:val="none" w:sz="0" w:space="0" w:color="auto"/>
                <w:left w:val="none" w:sz="0" w:space="0" w:color="auto"/>
                <w:bottom w:val="none" w:sz="0" w:space="0" w:color="auto"/>
                <w:right w:val="none" w:sz="0" w:space="0" w:color="auto"/>
              </w:divBdr>
            </w:div>
            <w:div w:id="16515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355">
      <w:bodyDiv w:val="1"/>
      <w:marLeft w:val="0"/>
      <w:marRight w:val="0"/>
      <w:marTop w:val="0"/>
      <w:marBottom w:val="0"/>
      <w:divBdr>
        <w:top w:val="none" w:sz="0" w:space="0" w:color="auto"/>
        <w:left w:val="none" w:sz="0" w:space="0" w:color="auto"/>
        <w:bottom w:val="none" w:sz="0" w:space="0" w:color="auto"/>
        <w:right w:val="none" w:sz="0" w:space="0" w:color="auto"/>
      </w:divBdr>
      <w:divsChild>
        <w:div w:id="411973794">
          <w:marLeft w:val="0"/>
          <w:marRight w:val="0"/>
          <w:marTop w:val="0"/>
          <w:marBottom w:val="0"/>
          <w:divBdr>
            <w:top w:val="none" w:sz="0" w:space="0" w:color="auto"/>
            <w:left w:val="none" w:sz="0" w:space="0" w:color="auto"/>
            <w:bottom w:val="none" w:sz="0" w:space="0" w:color="auto"/>
            <w:right w:val="none" w:sz="0" w:space="0" w:color="auto"/>
          </w:divBdr>
          <w:divsChild>
            <w:div w:id="1899364769">
              <w:marLeft w:val="0"/>
              <w:marRight w:val="0"/>
              <w:marTop w:val="0"/>
              <w:marBottom w:val="0"/>
              <w:divBdr>
                <w:top w:val="none" w:sz="0" w:space="0" w:color="auto"/>
                <w:left w:val="none" w:sz="0" w:space="0" w:color="auto"/>
                <w:bottom w:val="none" w:sz="0" w:space="0" w:color="auto"/>
                <w:right w:val="none" w:sz="0" w:space="0" w:color="auto"/>
              </w:divBdr>
            </w:div>
            <w:div w:id="158733334">
              <w:marLeft w:val="0"/>
              <w:marRight w:val="0"/>
              <w:marTop w:val="0"/>
              <w:marBottom w:val="0"/>
              <w:divBdr>
                <w:top w:val="none" w:sz="0" w:space="0" w:color="auto"/>
                <w:left w:val="none" w:sz="0" w:space="0" w:color="auto"/>
                <w:bottom w:val="none" w:sz="0" w:space="0" w:color="auto"/>
                <w:right w:val="none" w:sz="0" w:space="0" w:color="auto"/>
              </w:divBdr>
            </w:div>
            <w:div w:id="221643765">
              <w:marLeft w:val="0"/>
              <w:marRight w:val="0"/>
              <w:marTop w:val="0"/>
              <w:marBottom w:val="0"/>
              <w:divBdr>
                <w:top w:val="none" w:sz="0" w:space="0" w:color="auto"/>
                <w:left w:val="none" w:sz="0" w:space="0" w:color="auto"/>
                <w:bottom w:val="none" w:sz="0" w:space="0" w:color="auto"/>
                <w:right w:val="none" w:sz="0" w:space="0" w:color="auto"/>
              </w:divBdr>
            </w:div>
            <w:div w:id="1446386979">
              <w:marLeft w:val="0"/>
              <w:marRight w:val="0"/>
              <w:marTop w:val="0"/>
              <w:marBottom w:val="0"/>
              <w:divBdr>
                <w:top w:val="none" w:sz="0" w:space="0" w:color="auto"/>
                <w:left w:val="none" w:sz="0" w:space="0" w:color="auto"/>
                <w:bottom w:val="none" w:sz="0" w:space="0" w:color="auto"/>
                <w:right w:val="none" w:sz="0" w:space="0" w:color="auto"/>
              </w:divBdr>
            </w:div>
            <w:div w:id="1416391093">
              <w:marLeft w:val="0"/>
              <w:marRight w:val="0"/>
              <w:marTop w:val="0"/>
              <w:marBottom w:val="0"/>
              <w:divBdr>
                <w:top w:val="none" w:sz="0" w:space="0" w:color="auto"/>
                <w:left w:val="none" w:sz="0" w:space="0" w:color="auto"/>
                <w:bottom w:val="none" w:sz="0" w:space="0" w:color="auto"/>
                <w:right w:val="none" w:sz="0" w:space="0" w:color="auto"/>
              </w:divBdr>
            </w:div>
            <w:div w:id="1516532816">
              <w:marLeft w:val="0"/>
              <w:marRight w:val="0"/>
              <w:marTop w:val="0"/>
              <w:marBottom w:val="0"/>
              <w:divBdr>
                <w:top w:val="none" w:sz="0" w:space="0" w:color="auto"/>
                <w:left w:val="none" w:sz="0" w:space="0" w:color="auto"/>
                <w:bottom w:val="none" w:sz="0" w:space="0" w:color="auto"/>
                <w:right w:val="none" w:sz="0" w:space="0" w:color="auto"/>
              </w:divBdr>
            </w:div>
            <w:div w:id="1192380115">
              <w:marLeft w:val="0"/>
              <w:marRight w:val="0"/>
              <w:marTop w:val="0"/>
              <w:marBottom w:val="0"/>
              <w:divBdr>
                <w:top w:val="none" w:sz="0" w:space="0" w:color="auto"/>
                <w:left w:val="none" w:sz="0" w:space="0" w:color="auto"/>
                <w:bottom w:val="none" w:sz="0" w:space="0" w:color="auto"/>
                <w:right w:val="none" w:sz="0" w:space="0" w:color="auto"/>
              </w:divBdr>
            </w:div>
            <w:div w:id="821435108">
              <w:marLeft w:val="0"/>
              <w:marRight w:val="0"/>
              <w:marTop w:val="0"/>
              <w:marBottom w:val="0"/>
              <w:divBdr>
                <w:top w:val="none" w:sz="0" w:space="0" w:color="auto"/>
                <w:left w:val="none" w:sz="0" w:space="0" w:color="auto"/>
                <w:bottom w:val="none" w:sz="0" w:space="0" w:color="auto"/>
                <w:right w:val="none" w:sz="0" w:space="0" w:color="auto"/>
              </w:divBdr>
            </w:div>
            <w:div w:id="5244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00424">
      <w:bodyDiv w:val="1"/>
      <w:marLeft w:val="0"/>
      <w:marRight w:val="0"/>
      <w:marTop w:val="0"/>
      <w:marBottom w:val="0"/>
      <w:divBdr>
        <w:top w:val="none" w:sz="0" w:space="0" w:color="auto"/>
        <w:left w:val="none" w:sz="0" w:space="0" w:color="auto"/>
        <w:bottom w:val="none" w:sz="0" w:space="0" w:color="auto"/>
        <w:right w:val="none" w:sz="0" w:space="0" w:color="auto"/>
      </w:divBdr>
      <w:divsChild>
        <w:div w:id="987856522">
          <w:marLeft w:val="0"/>
          <w:marRight w:val="0"/>
          <w:marTop w:val="0"/>
          <w:marBottom w:val="0"/>
          <w:divBdr>
            <w:top w:val="none" w:sz="0" w:space="0" w:color="auto"/>
            <w:left w:val="none" w:sz="0" w:space="0" w:color="auto"/>
            <w:bottom w:val="none" w:sz="0" w:space="0" w:color="auto"/>
            <w:right w:val="none" w:sz="0" w:space="0" w:color="auto"/>
          </w:divBdr>
          <w:divsChild>
            <w:div w:id="2121607570">
              <w:marLeft w:val="0"/>
              <w:marRight w:val="0"/>
              <w:marTop w:val="0"/>
              <w:marBottom w:val="0"/>
              <w:divBdr>
                <w:top w:val="none" w:sz="0" w:space="0" w:color="auto"/>
                <w:left w:val="none" w:sz="0" w:space="0" w:color="auto"/>
                <w:bottom w:val="none" w:sz="0" w:space="0" w:color="auto"/>
                <w:right w:val="none" w:sz="0" w:space="0" w:color="auto"/>
              </w:divBdr>
            </w:div>
            <w:div w:id="1735662496">
              <w:marLeft w:val="0"/>
              <w:marRight w:val="0"/>
              <w:marTop w:val="0"/>
              <w:marBottom w:val="0"/>
              <w:divBdr>
                <w:top w:val="none" w:sz="0" w:space="0" w:color="auto"/>
                <w:left w:val="none" w:sz="0" w:space="0" w:color="auto"/>
                <w:bottom w:val="none" w:sz="0" w:space="0" w:color="auto"/>
                <w:right w:val="none" w:sz="0" w:space="0" w:color="auto"/>
              </w:divBdr>
            </w:div>
            <w:div w:id="1778716295">
              <w:marLeft w:val="0"/>
              <w:marRight w:val="0"/>
              <w:marTop w:val="0"/>
              <w:marBottom w:val="0"/>
              <w:divBdr>
                <w:top w:val="none" w:sz="0" w:space="0" w:color="auto"/>
                <w:left w:val="none" w:sz="0" w:space="0" w:color="auto"/>
                <w:bottom w:val="none" w:sz="0" w:space="0" w:color="auto"/>
                <w:right w:val="none" w:sz="0" w:space="0" w:color="auto"/>
              </w:divBdr>
            </w:div>
            <w:div w:id="1517161057">
              <w:marLeft w:val="0"/>
              <w:marRight w:val="0"/>
              <w:marTop w:val="0"/>
              <w:marBottom w:val="0"/>
              <w:divBdr>
                <w:top w:val="none" w:sz="0" w:space="0" w:color="auto"/>
                <w:left w:val="none" w:sz="0" w:space="0" w:color="auto"/>
                <w:bottom w:val="none" w:sz="0" w:space="0" w:color="auto"/>
                <w:right w:val="none" w:sz="0" w:space="0" w:color="auto"/>
              </w:divBdr>
            </w:div>
            <w:div w:id="936448393">
              <w:marLeft w:val="0"/>
              <w:marRight w:val="0"/>
              <w:marTop w:val="0"/>
              <w:marBottom w:val="0"/>
              <w:divBdr>
                <w:top w:val="none" w:sz="0" w:space="0" w:color="auto"/>
                <w:left w:val="none" w:sz="0" w:space="0" w:color="auto"/>
                <w:bottom w:val="none" w:sz="0" w:space="0" w:color="auto"/>
                <w:right w:val="none" w:sz="0" w:space="0" w:color="auto"/>
              </w:divBdr>
            </w:div>
            <w:div w:id="892354610">
              <w:marLeft w:val="0"/>
              <w:marRight w:val="0"/>
              <w:marTop w:val="0"/>
              <w:marBottom w:val="0"/>
              <w:divBdr>
                <w:top w:val="none" w:sz="0" w:space="0" w:color="auto"/>
                <w:left w:val="none" w:sz="0" w:space="0" w:color="auto"/>
                <w:bottom w:val="none" w:sz="0" w:space="0" w:color="auto"/>
                <w:right w:val="none" w:sz="0" w:space="0" w:color="auto"/>
              </w:divBdr>
            </w:div>
            <w:div w:id="1282806442">
              <w:marLeft w:val="0"/>
              <w:marRight w:val="0"/>
              <w:marTop w:val="0"/>
              <w:marBottom w:val="0"/>
              <w:divBdr>
                <w:top w:val="none" w:sz="0" w:space="0" w:color="auto"/>
                <w:left w:val="none" w:sz="0" w:space="0" w:color="auto"/>
                <w:bottom w:val="none" w:sz="0" w:space="0" w:color="auto"/>
                <w:right w:val="none" w:sz="0" w:space="0" w:color="auto"/>
              </w:divBdr>
            </w:div>
            <w:div w:id="17779865">
              <w:marLeft w:val="0"/>
              <w:marRight w:val="0"/>
              <w:marTop w:val="0"/>
              <w:marBottom w:val="0"/>
              <w:divBdr>
                <w:top w:val="none" w:sz="0" w:space="0" w:color="auto"/>
                <w:left w:val="none" w:sz="0" w:space="0" w:color="auto"/>
                <w:bottom w:val="none" w:sz="0" w:space="0" w:color="auto"/>
                <w:right w:val="none" w:sz="0" w:space="0" w:color="auto"/>
              </w:divBdr>
            </w:div>
            <w:div w:id="514224370">
              <w:marLeft w:val="0"/>
              <w:marRight w:val="0"/>
              <w:marTop w:val="0"/>
              <w:marBottom w:val="0"/>
              <w:divBdr>
                <w:top w:val="none" w:sz="0" w:space="0" w:color="auto"/>
                <w:left w:val="none" w:sz="0" w:space="0" w:color="auto"/>
                <w:bottom w:val="none" w:sz="0" w:space="0" w:color="auto"/>
                <w:right w:val="none" w:sz="0" w:space="0" w:color="auto"/>
              </w:divBdr>
            </w:div>
            <w:div w:id="206722392">
              <w:marLeft w:val="0"/>
              <w:marRight w:val="0"/>
              <w:marTop w:val="0"/>
              <w:marBottom w:val="0"/>
              <w:divBdr>
                <w:top w:val="none" w:sz="0" w:space="0" w:color="auto"/>
                <w:left w:val="none" w:sz="0" w:space="0" w:color="auto"/>
                <w:bottom w:val="none" w:sz="0" w:space="0" w:color="auto"/>
                <w:right w:val="none" w:sz="0" w:space="0" w:color="auto"/>
              </w:divBdr>
            </w:div>
            <w:div w:id="779836571">
              <w:marLeft w:val="0"/>
              <w:marRight w:val="0"/>
              <w:marTop w:val="0"/>
              <w:marBottom w:val="0"/>
              <w:divBdr>
                <w:top w:val="none" w:sz="0" w:space="0" w:color="auto"/>
                <w:left w:val="none" w:sz="0" w:space="0" w:color="auto"/>
                <w:bottom w:val="none" w:sz="0" w:space="0" w:color="auto"/>
                <w:right w:val="none" w:sz="0" w:space="0" w:color="auto"/>
              </w:divBdr>
            </w:div>
            <w:div w:id="1458067776">
              <w:marLeft w:val="0"/>
              <w:marRight w:val="0"/>
              <w:marTop w:val="0"/>
              <w:marBottom w:val="0"/>
              <w:divBdr>
                <w:top w:val="none" w:sz="0" w:space="0" w:color="auto"/>
                <w:left w:val="none" w:sz="0" w:space="0" w:color="auto"/>
                <w:bottom w:val="none" w:sz="0" w:space="0" w:color="auto"/>
                <w:right w:val="none" w:sz="0" w:space="0" w:color="auto"/>
              </w:divBdr>
            </w:div>
            <w:div w:id="2078090533">
              <w:marLeft w:val="0"/>
              <w:marRight w:val="0"/>
              <w:marTop w:val="0"/>
              <w:marBottom w:val="0"/>
              <w:divBdr>
                <w:top w:val="none" w:sz="0" w:space="0" w:color="auto"/>
                <w:left w:val="none" w:sz="0" w:space="0" w:color="auto"/>
                <w:bottom w:val="none" w:sz="0" w:space="0" w:color="auto"/>
                <w:right w:val="none" w:sz="0" w:space="0" w:color="auto"/>
              </w:divBdr>
            </w:div>
            <w:div w:id="211580360">
              <w:marLeft w:val="0"/>
              <w:marRight w:val="0"/>
              <w:marTop w:val="0"/>
              <w:marBottom w:val="0"/>
              <w:divBdr>
                <w:top w:val="none" w:sz="0" w:space="0" w:color="auto"/>
                <w:left w:val="none" w:sz="0" w:space="0" w:color="auto"/>
                <w:bottom w:val="none" w:sz="0" w:space="0" w:color="auto"/>
                <w:right w:val="none" w:sz="0" w:space="0" w:color="auto"/>
              </w:divBdr>
            </w:div>
            <w:div w:id="755050561">
              <w:marLeft w:val="0"/>
              <w:marRight w:val="0"/>
              <w:marTop w:val="0"/>
              <w:marBottom w:val="0"/>
              <w:divBdr>
                <w:top w:val="none" w:sz="0" w:space="0" w:color="auto"/>
                <w:left w:val="none" w:sz="0" w:space="0" w:color="auto"/>
                <w:bottom w:val="none" w:sz="0" w:space="0" w:color="auto"/>
                <w:right w:val="none" w:sz="0" w:space="0" w:color="auto"/>
              </w:divBdr>
            </w:div>
            <w:div w:id="14927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2632">
      <w:bodyDiv w:val="1"/>
      <w:marLeft w:val="0"/>
      <w:marRight w:val="0"/>
      <w:marTop w:val="0"/>
      <w:marBottom w:val="0"/>
      <w:divBdr>
        <w:top w:val="none" w:sz="0" w:space="0" w:color="auto"/>
        <w:left w:val="none" w:sz="0" w:space="0" w:color="auto"/>
        <w:bottom w:val="none" w:sz="0" w:space="0" w:color="auto"/>
        <w:right w:val="none" w:sz="0" w:space="0" w:color="auto"/>
      </w:divBdr>
      <w:divsChild>
        <w:div w:id="1858276938">
          <w:marLeft w:val="0"/>
          <w:marRight w:val="0"/>
          <w:marTop w:val="0"/>
          <w:marBottom w:val="0"/>
          <w:divBdr>
            <w:top w:val="none" w:sz="0" w:space="0" w:color="auto"/>
            <w:left w:val="none" w:sz="0" w:space="0" w:color="auto"/>
            <w:bottom w:val="none" w:sz="0" w:space="0" w:color="auto"/>
            <w:right w:val="none" w:sz="0" w:space="0" w:color="auto"/>
          </w:divBdr>
          <w:divsChild>
            <w:div w:id="1244298585">
              <w:marLeft w:val="0"/>
              <w:marRight w:val="0"/>
              <w:marTop w:val="0"/>
              <w:marBottom w:val="0"/>
              <w:divBdr>
                <w:top w:val="none" w:sz="0" w:space="0" w:color="auto"/>
                <w:left w:val="none" w:sz="0" w:space="0" w:color="auto"/>
                <w:bottom w:val="none" w:sz="0" w:space="0" w:color="auto"/>
                <w:right w:val="none" w:sz="0" w:space="0" w:color="auto"/>
              </w:divBdr>
            </w:div>
            <w:div w:id="1934387517">
              <w:marLeft w:val="0"/>
              <w:marRight w:val="0"/>
              <w:marTop w:val="0"/>
              <w:marBottom w:val="0"/>
              <w:divBdr>
                <w:top w:val="none" w:sz="0" w:space="0" w:color="auto"/>
                <w:left w:val="none" w:sz="0" w:space="0" w:color="auto"/>
                <w:bottom w:val="none" w:sz="0" w:space="0" w:color="auto"/>
                <w:right w:val="none" w:sz="0" w:space="0" w:color="auto"/>
              </w:divBdr>
            </w:div>
            <w:div w:id="1835413579">
              <w:marLeft w:val="0"/>
              <w:marRight w:val="0"/>
              <w:marTop w:val="0"/>
              <w:marBottom w:val="0"/>
              <w:divBdr>
                <w:top w:val="none" w:sz="0" w:space="0" w:color="auto"/>
                <w:left w:val="none" w:sz="0" w:space="0" w:color="auto"/>
                <w:bottom w:val="none" w:sz="0" w:space="0" w:color="auto"/>
                <w:right w:val="none" w:sz="0" w:space="0" w:color="auto"/>
              </w:divBdr>
            </w:div>
            <w:div w:id="1064183767">
              <w:marLeft w:val="0"/>
              <w:marRight w:val="0"/>
              <w:marTop w:val="0"/>
              <w:marBottom w:val="0"/>
              <w:divBdr>
                <w:top w:val="none" w:sz="0" w:space="0" w:color="auto"/>
                <w:left w:val="none" w:sz="0" w:space="0" w:color="auto"/>
                <w:bottom w:val="none" w:sz="0" w:space="0" w:color="auto"/>
                <w:right w:val="none" w:sz="0" w:space="0" w:color="auto"/>
              </w:divBdr>
            </w:div>
            <w:div w:id="7947994">
              <w:marLeft w:val="0"/>
              <w:marRight w:val="0"/>
              <w:marTop w:val="0"/>
              <w:marBottom w:val="0"/>
              <w:divBdr>
                <w:top w:val="none" w:sz="0" w:space="0" w:color="auto"/>
                <w:left w:val="none" w:sz="0" w:space="0" w:color="auto"/>
                <w:bottom w:val="none" w:sz="0" w:space="0" w:color="auto"/>
                <w:right w:val="none" w:sz="0" w:space="0" w:color="auto"/>
              </w:divBdr>
            </w:div>
            <w:div w:id="815224779">
              <w:marLeft w:val="0"/>
              <w:marRight w:val="0"/>
              <w:marTop w:val="0"/>
              <w:marBottom w:val="0"/>
              <w:divBdr>
                <w:top w:val="none" w:sz="0" w:space="0" w:color="auto"/>
                <w:left w:val="none" w:sz="0" w:space="0" w:color="auto"/>
                <w:bottom w:val="none" w:sz="0" w:space="0" w:color="auto"/>
                <w:right w:val="none" w:sz="0" w:space="0" w:color="auto"/>
              </w:divBdr>
            </w:div>
            <w:div w:id="705183081">
              <w:marLeft w:val="0"/>
              <w:marRight w:val="0"/>
              <w:marTop w:val="0"/>
              <w:marBottom w:val="0"/>
              <w:divBdr>
                <w:top w:val="none" w:sz="0" w:space="0" w:color="auto"/>
                <w:left w:val="none" w:sz="0" w:space="0" w:color="auto"/>
                <w:bottom w:val="none" w:sz="0" w:space="0" w:color="auto"/>
                <w:right w:val="none" w:sz="0" w:space="0" w:color="auto"/>
              </w:divBdr>
            </w:div>
            <w:div w:id="192963163">
              <w:marLeft w:val="0"/>
              <w:marRight w:val="0"/>
              <w:marTop w:val="0"/>
              <w:marBottom w:val="0"/>
              <w:divBdr>
                <w:top w:val="none" w:sz="0" w:space="0" w:color="auto"/>
                <w:left w:val="none" w:sz="0" w:space="0" w:color="auto"/>
                <w:bottom w:val="none" w:sz="0" w:space="0" w:color="auto"/>
                <w:right w:val="none" w:sz="0" w:space="0" w:color="auto"/>
              </w:divBdr>
            </w:div>
            <w:div w:id="1668941695">
              <w:marLeft w:val="0"/>
              <w:marRight w:val="0"/>
              <w:marTop w:val="0"/>
              <w:marBottom w:val="0"/>
              <w:divBdr>
                <w:top w:val="none" w:sz="0" w:space="0" w:color="auto"/>
                <w:left w:val="none" w:sz="0" w:space="0" w:color="auto"/>
                <w:bottom w:val="none" w:sz="0" w:space="0" w:color="auto"/>
                <w:right w:val="none" w:sz="0" w:space="0" w:color="auto"/>
              </w:divBdr>
            </w:div>
            <w:div w:id="492600745">
              <w:marLeft w:val="0"/>
              <w:marRight w:val="0"/>
              <w:marTop w:val="0"/>
              <w:marBottom w:val="0"/>
              <w:divBdr>
                <w:top w:val="none" w:sz="0" w:space="0" w:color="auto"/>
                <w:left w:val="none" w:sz="0" w:space="0" w:color="auto"/>
                <w:bottom w:val="none" w:sz="0" w:space="0" w:color="auto"/>
                <w:right w:val="none" w:sz="0" w:space="0" w:color="auto"/>
              </w:divBdr>
            </w:div>
            <w:div w:id="2012366120">
              <w:marLeft w:val="0"/>
              <w:marRight w:val="0"/>
              <w:marTop w:val="0"/>
              <w:marBottom w:val="0"/>
              <w:divBdr>
                <w:top w:val="none" w:sz="0" w:space="0" w:color="auto"/>
                <w:left w:val="none" w:sz="0" w:space="0" w:color="auto"/>
                <w:bottom w:val="none" w:sz="0" w:space="0" w:color="auto"/>
                <w:right w:val="none" w:sz="0" w:space="0" w:color="auto"/>
              </w:divBdr>
            </w:div>
            <w:div w:id="1045258384">
              <w:marLeft w:val="0"/>
              <w:marRight w:val="0"/>
              <w:marTop w:val="0"/>
              <w:marBottom w:val="0"/>
              <w:divBdr>
                <w:top w:val="none" w:sz="0" w:space="0" w:color="auto"/>
                <w:left w:val="none" w:sz="0" w:space="0" w:color="auto"/>
                <w:bottom w:val="none" w:sz="0" w:space="0" w:color="auto"/>
                <w:right w:val="none" w:sz="0" w:space="0" w:color="auto"/>
              </w:divBdr>
            </w:div>
            <w:div w:id="180360244">
              <w:marLeft w:val="0"/>
              <w:marRight w:val="0"/>
              <w:marTop w:val="0"/>
              <w:marBottom w:val="0"/>
              <w:divBdr>
                <w:top w:val="none" w:sz="0" w:space="0" w:color="auto"/>
                <w:left w:val="none" w:sz="0" w:space="0" w:color="auto"/>
                <w:bottom w:val="none" w:sz="0" w:space="0" w:color="auto"/>
                <w:right w:val="none" w:sz="0" w:space="0" w:color="auto"/>
              </w:divBdr>
            </w:div>
            <w:div w:id="369233673">
              <w:marLeft w:val="0"/>
              <w:marRight w:val="0"/>
              <w:marTop w:val="0"/>
              <w:marBottom w:val="0"/>
              <w:divBdr>
                <w:top w:val="none" w:sz="0" w:space="0" w:color="auto"/>
                <w:left w:val="none" w:sz="0" w:space="0" w:color="auto"/>
                <w:bottom w:val="none" w:sz="0" w:space="0" w:color="auto"/>
                <w:right w:val="none" w:sz="0" w:space="0" w:color="auto"/>
              </w:divBdr>
            </w:div>
            <w:div w:id="1418554170">
              <w:marLeft w:val="0"/>
              <w:marRight w:val="0"/>
              <w:marTop w:val="0"/>
              <w:marBottom w:val="0"/>
              <w:divBdr>
                <w:top w:val="none" w:sz="0" w:space="0" w:color="auto"/>
                <w:left w:val="none" w:sz="0" w:space="0" w:color="auto"/>
                <w:bottom w:val="none" w:sz="0" w:space="0" w:color="auto"/>
                <w:right w:val="none" w:sz="0" w:space="0" w:color="auto"/>
              </w:divBdr>
            </w:div>
            <w:div w:id="619074951">
              <w:marLeft w:val="0"/>
              <w:marRight w:val="0"/>
              <w:marTop w:val="0"/>
              <w:marBottom w:val="0"/>
              <w:divBdr>
                <w:top w:val="none" w:sz="0" w:space="0" w:color="auto"/>
                <w:left w:val="none" w:sz="0" w:space="0" w:color="auto"/>
                <w:bottom w:val="none" w:sz="0" w:space="0" w:color="auto"/>
                <w:right w:val="none" w:sz="0" w:space="0" w:color="auto"/>
              </w:divBdr>
            </w:div>
            <w:div w:id="1254167119">
              <w:marLeft w:val="0"/>
              <w:marRight w:val="0"/>
              <w:marTop w:val="0"/>
              <w:marBottom w:val="0"/>
              <w:divBdr>
                <w:top w:val="none" w:sz="0" w:space="0" w:color="auto"/>
                <w:left w:val="none" w:sz="0" w:space="0" w:color="auto"/>
                <w:bottom w:val="none" w:sz="0" w:space="0" w:color="auto"/>
                <w:right w:val="none" w:sz="0" w:space="0" w:color="auto"/>
              </w:divBdr>
            </w:div>
            <w:div w:id="1723674981">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5462">
      <w:bodyDiv w:val="1"/>
      <w:marLeft w:val="0"/>
      <w:marRight w:val="0"/>
      <w:marTop w:val="0"/>
      <w:marBottom w:val="0"/>
      <w:divBdr>
        <w:top w:val="none" w:sz="0" w:space="0" w:color="auto"/>
        <w:left w:val="none" w:sz="0" w:space="0" w:color="auto"/>
        <w:bottom w:val="none" w:sz="0" w:space="0" w:color="auto"/>
        <w:right w:val="none" w:sz="0" w:space="0" w:color="auto"/>
      </w:divBdr>
    </w:div>
    <w:div w:id="819226355">
      <w:bodyDiv w:val="1"/>
      <w:marLeft w:val="0"/>
      <w:marRight w:val="0"/>
      <w:marTop w:val="0"/>
      <w:marBottom w:val="0"/>
      <w:divBdr>
        <w:top w:val="none" w:sz="0" w:space="0" w:color="auto"/>
        <w:left w:val="none" w:sz="0" w:space="0" w:color="auto"/>
        <w:bottom w:val="none" w:sz="0" w:space="0" w:color="auto"/>
        <w:right w:val="none" w:sz="0" w:space="0" w:color="auto"/>
      </w:divBdr>
      <w:divsChild>
        <w:div w:id="1034617937">
          <w:marLeft w:val="0"/>
          <w:marRight w:val="0"/>
          <w:marTop w:val="0"/>
          <w:marBottom w:val="0"/>
          <w:divBdr>
            <w:top w:val="none" w:sz="0" w:space="0" w:color="auto"/>
            <w:left w:val="none" w:sz="0" w:space="0" w:color="auto"/>
            <w:bottom w:val="none" w:sz="0" w:space="0" w:color="auto"/>
            <w:right w:val="none" w:sz="0" w:space="0" w:color="auto"/>
          </w:divBdr>
          <w:divsChild>
            <w:div w:id="91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1931">
      <w:bodyDiv w:val="1"/>
      <w:marLeft w:val="0"/>
      <w:marRight w:val="0"/>
      <w:marTop w:val="0"/>
      <w:marBottom w:val="0"/>
      <w:divBdr>
        <w:top w:val="none" w:sz="0" w:space="0" w:color="auto"/>
        <w:left w:val="none" w:sz="0" w:space="0" w:color="auto"/>
        <w:bottom w:val="none" w:sz="0" w:space="0" w:color="auto"/>
        <w:right w:val="none" w:sz="0" w:space="0" w:color="auto"/>
      </w:divBdr>
      <w:divsChild>
        <w:div w:id="1281454883">
          <w:marLeft w:val="0"/>
          <w:marRight w:val="0"/>
          <w:marTop w:val="0"/>
          <w:marBottom w:val="0"/>
          <w:divBdr>
            <w:top w:val="none" w:sz="0" w:space="0" w:color="auto"/>
            <w:left w:val="none" w:sz="0" w:space="0" w:color="auto"/>
            <w:bottom w:val="none" w:sz="0" w:space="0" w:color="auto"/>
            <w:right w:val="none" w:sz="0" w:space="0" w:color="auto"/>
          </w:divBdr>
          <w:divsChild>
            <w:div w:id="47844119">
              <w:marLeft w:val="0"/>
              <w:marRight w:val="0"/>
              <w:marTop w:val="0"/>
              <w:marBottom w:val="0"/>
              <w:divBdr>
                <w:top w:val="none" w:sz="0" w:space="0" w:color="auto"/>
                <w:left w:val="none" w:sz="0" w:space="0" w:color="auto"/>
                <w:bottom w:val="none" w:sz="0" w:space="0" w:color="auto"/>
                <w:right w:val="none" w:sz="0" w:space="0" w:color="auto"/>
              </w:divBdr>
            </w:div>
            <w:div w:id="1822043000">
              <w:marLeft w:val="0"/>
              <w:marRight w:val="0"/>
              <w:marTop w:val="0"/>
              <w:marBottom w:val="0"/>
              <w:divBdr>
                <w:top w:val="none" w:sz="0" w:space="0" w:color="auto"/>
                <w:left w:val="none" w:sz="0" w:space="0" w:color="auto"/>
                <w:bottom w:val="none" w:sz="0" w:space="0" w:color="auto"/>
                <w:right w:val="none" w:sz="0" w:space="0" w:color="auto"/>
              </w:divBdr>
            </w:div>
            <w:div w:id="565920583">
              <w:marLeft w:val="0"/>
              <w:marRight w:val="0"/>
              <w:marTop w:val="0"/>
              <w:marBottom w:val="0"/>
              <w:divBdr>
                <w:top w:val="none" w:sz="0" w:space="0" w:color="auto"/>
                <w:left w:val="none" w:sz="0" w:space="0" w:color="auto"/>
                <w:bottom w:val="none" w:sz="0" w:space="0" w:color="auto"/>
                <w:right w:val="none" w:sz="0" w:space="0" w:color="auto"/>
              </w:divBdr>
            </w:div>
            <w:div w:id="243683055">
              <w:marLeft w:val="0"/>
              <w:marRight w:val="0"/>
              <w:marTop w:val="0"/>
              <w:marBottom w:val="0"/>
              <w:divBdr>
                <w:top w:val="none" w:sz="0" w:space="0" w:color="auto"/>
                <w:left w:val="none" w:sz="0" w:space="0" w:color="auto"/>
                <w:bottom w:val="none" w:sz="0" w:space="0" w:color="auto"/>
                <w:right w:val="none" w:sz="0" w:space="0" w:color="auto"/>
              </w:divBdr>
            </w:div>
            <w:div w:id="1242908188">
              <w:marLeft w:val="0"/>
              <w:marRight w:val="0"/>
              <w:marTop w:val="0"/>
              <w:marBottom w:val="0"/>
              <w:divBdr>
                <w:top w:val="none" w:sz="0" w:space="0" w:color="auto"/>
                <w:left w:val="none" w:sz="0" w:space="0" w:color="auto"/>
                <w:bottom w:val="none" w:sz="0" w:space="0" w:color="auto"/>
                <w:right w:val="none" w:sz="0" w:space="0" w:color="auto"/>
              </w:divBdr>
            </w:div>
            <w:div w:id="963118135">
              <w:marLeft w:val="0"/>
              <w:marRight w:val="0"/>
              <w:marTop w:val="0"/>
              <w:marBottom w:val="0"/>
              <w:divBdr>
                <w:top w:val="none" w:sz="0" w:space="0" w:color="auto"/>
                <w:left w:val="none" w:sz="0" w:space="0" w:color="auto"/>
                <w:bottom w:val="none" w:sz="0" w:space="0" w:color="auto"/>
                <w:right w:val="none" w:sz="0" w:space="0" w:color="auto"/>
              </w:divBdr>
            </w:div>
            <w:div w:id="1185360857">
              <w:marLeft w:val="0"/>
              <w:marRight w:val="0"/>
              <w:marTop w:val="0"/>
              <w:marBottom w:val="0"/>
              <w:divBdr>
                <w:top w:val="none" w:sz="0" w:space="0" w:color="auto"/>
                <w:left w:val="none" w:sz="0" w:space="0" w:color="auto"/>
                <w:bottom w:val="none" w:sz="0" w:space="0" w:color="auto"/>
                <w:right w:val="none" w:sz="0" w:space="0" w:color="auto"/>
              </w:divBdr>
            </w:div>
            <w:div w:id="828250417">
              <w:marLeft w:val="0"/>
              <w:marRight w:val="0"/>
              <w:marTop w:val="0"/>
              <w:marBottom w:val="0"/>
              <w:divBdr>
                <w:top w:val="none" w:sz="0" w:space="0" w:color="auto"/>
                <w:left w:val="none" w:sz="0" w:space="0" w:color="auto"/>
                <w:bottom w:val="none" w:sz="0" w:space="0" w:color="auto"/>
                <w:right w:val="none" w:sz="0" w:space="0" w:color="auto"/>
              </w:divBdr>
            </w:div>
            <w:div w:id="30228274">
              <w:marLeft w:val="0"/>
              <w:marRight w:val="0"/>
              <w:marTop w:val="0"/>
              <w:marBottom w:val="0"/>
              <w:divBdr>
                <w:top w:val="none" w:sz="0" w:space="0" w:color="auto"/>
                <w:left w:val="none" w:sz="0" w:space="0" w:color="auto"/>
                <w:bottom w:val="none" w:sz="0" w:space="0" w:color="auto"/>
                <w:right w:val="none" w:sz="0" w:space="0" w:color="auto"/>
              </w:divBdr>
            </w:div>
            <w:div w:id="1935623868">
              <w:marLeft w:val="0"/>
              <w:marRight w:val="0"/>
              <w:marTop w:val="0"/>
              <w:marBottom w:val="0"/>
              <w:divBdr>
                <w:top w:val="none" w:sz="0" w:space="0" w:color="auto"/>
                <w:left w:val="none" w:sz="0" w:space="0" w:color="auto"/>
                <w:bottom w:val="none" w:sz="0" w:space="0" w:color="auto"/>
                <w:right w:val="none" w:sz="0" w:space="0" w:color="auto"/>
              </w:divBdr>
            </w:div>
            <w:div w:id="1248148909">
              <w:marLeft w:val="0"/>
              <w:marRight w:val="0"/>
              <w:marTop w:val="0"/>
              <w:marBottom w:val="0"/>
              <w:divBdr>
                <w:top w:val="none" w:sz="0" w:space="0" w:color="auto"/>
                <w:left w:val="none" w:sz="0" w:space="0" w:color="auto"/>
                <w:bottom w:val="none" w:sz="0" w:space="0" w:color="auto"/>
                <w:right w:val="none" w:sz="0" w:space="0" w:color="auto"/>
              </w:divBdr>
            </w:div>
            <w:div w:id="1047725595">
              <w:marLeft w:val="0"/>
              <w:marRight w:val="0"/>
              <w:marTop w:val="0"/>
              <w:marBottom w:val="0"/>
              <w:divBdr>
                <w:top w:val="none" w:sz="0" w:space="0" w:color="auto"/>
                <w:left w:val="none" w:sz="0" w:space="0" w:color="auto"/>
                <w:bottom w:val="none" w:sz="0" w:space="0" w:color="auto"/>
                <w:right w:val="none" w:sz="0" w:space="0" w:color="auto"/>
              </w:divBdr>
            </w:div>
            <w:div w:id="1280801610">
              <w:marLeft w:val="0"/>
              <w:marRight w:val="0"/>
              <w:marTop w:val="0"/>
              <w:marBottom w:val="0"/>
              <w:divBdr>
                <w:top w:val="none" w:sz="0" w:space="0" w:color="auto"/>
                <w:left w:val="none" w:sz="0" w:space="0" w:color="auto"/>
                <w:bottom w:val="none" w:sz="0" w:space="0" w:color="auto"/>
                <w:right w:val="none" w:sz="0" w:space="0" w:color="auto"/>
              </w:divBdr>
            </w:div>
            <w:div w:id="2025665736">
              <w:marLeft w:val="0"/>
              <w:marRight w:val="0"/>
              <w:marTop w:val="0"/>
              <w:marBottom w:val="0"/>
              <w:divBdr>
                <w:top w:val="none" w:sz="0" w:space="0" w:color="auto"/>
                <w:left w:val="none" w:sz="0" w:space="0" w:color="auto"/>
                <w:bottom w:val="none" w:sz="0" w:space="0" w:color="auto"/>
                <w:right w:val="none" w:sz="0" w:space="0" w:color="auto"/>
              </w:divBdr>
            </w:div>
            <w:div w:id="41056586">
              <w:marLeft w:val="0"/>
              <w:marRight w:val="0"/>
              <w:marTop w:val="0"/>
              <w:marBottom w:val="0"/>
              <w:divBdr>
                <w:top w:val="none" w:sz="0" w:space="0" w:color="auto"/>
                <w:left w:val="none" w:sz="0" w:space="0" w:color="auto"/>
                <w:bottom w:val="none" w:sz="0" w:space="0" w:color="auto"/>
                <w:right w:val="none" w:sz="0" w:space="0" w:color="auto"/>
              </w:divBdr>
            </w:div>
            <w:div w:id="772091464">
              <w:marLeft w:val="0"/>
              <w:marRight w:val="0"/>
              <w:marTop w:val="0"/>
              <w:marBottom w:val="0"/>
              <w:divBdr>
                <w:top w:val="none" w:sz="0" w:space="0" w:color="auto"/>
                <w:left w:val="none" w:sz="0" w:space="0" w:color="auto"/>
                <w:bottom w:val="none" w:sz="0" w:space="0" w:color="auto"/>
                <w:right w:val="none" w:sz="0" w:space="0" w:color="auto"/>
              </w:divBdr>
            </w:div>
            <w:div w:id="568344376">
              <w:marLeft w:val="0"/>
              <w:marRight w:val="0"/>
              <w:marTop w:val="0"/>
              <w:marBottom w:val="0"/>
              <w:divBdr>
                <w:top w:val="none" w:sz="0" w:space="0" w:color="auto"/>
                <w:left w:val="none" w:sz="0" w:space="0" w:color="auto"/>
                <w:bottom w:val="none" w:sz="0" w:space="0" w:color="auto"/>
                <w:right w:val="none" w:sz="0" w:space="0" w:color="auto"/>
              </w:divBdr>
            </w:div>
            <w:div w:id="1640066296">
              <w:marLeft w:val="0"/>
              <w:marRight w:val="0"/>
              <w:marTop w:val="0"/>
              <w:marBottom w:val="0"/>
              <w:divBdr>
                <w:top w:val="none" w:sz="0" w:space="0" w:color="auto"/>
                <w:left w:val="none" w:sz="0" w:space="0" w:color="auto"/>
                <w:bottom w:val="none" w:sz="0" w:space="0" w:color="auto"/>
                <w:right w:val="none" w:sz="0" w:space="0" w:color="auto"/>
              </w:divBdr>
            </w:div>
            <w:div w:id="157699904">
              <w:marLeft w:val="0"/>
              <w:marRight w:val="0"/>
              <w:marTop w:val="0"/>
              <w:marBottom w:val="0"/>
              <w:divBdr>
                <w:top w:val="none" w:sz="0" w:space="0" w:color="auto"/>
                <w:left w:val="none" w:sz="0" w:space="0" w:color="auto"/>
                <w:bottom w:val="none" w:sz="0" w:space="0" w:color="auto"/>
                <w:right w:val="none" w:sz="0" w:space="0" w:color="auto"/>
              </w:divBdr>
            </w:div>
            <w:div w:id="1695766017">
              <w:marLeft w:val="0"/>
              <w:marRight w:val="0"/>
              <w:marTop w:val="0"/>
              <w:marBottom w:val="0"/>
              <w:divBdr>
                <w:top w:val="none" w:sz="0" w:space="0" w:color="auto"/>
                <w:left w:val="none" w:sz="0" w:space="0" w:color="auto"/>
                <w:bottom w:val="none" w:sz="0" w:space="0" w:color="auto"/>
                <w:right w:val="none" w:sz="0" w:space="0" w:color="auto"/>
              </w:divBdr>
            </w:div>
            <w:div w:id="79452684">
              <w:marLeft w:val="0"/>
              <w:marRight w:val="0"/>
              <w:marTop w:val="0"/>
              <w:marBottom w:val="0"/>
              <w:divBdr>
                <w:top w:val="none" w:sz="0" w:space="0" w:color="auto"/>
                <w:left w:val="none" w:sz="0" w:space="0" w:color="auto"/>
                <w:bottom w:val="none" w:sz="0" w:space="0" w:color="auto"/>
                <w:right w:val="none" w:sz="0" w:space="0" w:color="auto"/>
              </w:divBdr>
            </w:div>
            <w:div w:id="298269516">
              <w:marLeft w:val="0"/>
              <w:marRight w:val="0"/>
              <w:marTop w:val="0"/>
              <w:marBottom w:val="0"/>
              <w:divBdr>
                <w:top w:val="none" w:sz="0" w:space="0" w:color="auto"/>
                <w:left w:val="none" w:sz="0" w:space="0" w:color="auto"/>
                <w:bottom w:val="none" w:sz="0" w:space="0" w:color="auto"/>
                <w:right w:val="none" w:sz="0" w:space="0" w:color="auto"/>
              </w:divBdr>
            </w:div>
            <w:div w:id="1743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8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95">
          <w:marLeft w:val="0"/>
          <w:marRight w:val="0"/>
          <w:marTop w:val="0"/>
          <w:marBottom w:val="0"/>
          <w:divBdr>
            <w:top w:val="none" w:sz="0" w:space="0" w:color="auto"/>
            <w:left w:val="none" w:sz="0" w:space="0" w:color="auto"/>
            <w:bottom w:val="none" w:sz="0" w:space="0" w:color="auto"/>
            <w:right w:val="none" w:sz="0" w:space="0" w:color="auto"/>
          </w:divBdr>
          <w:divsChild>
            <w:div w:id="529491819">
              <w:marLeft w:val="0"/>
              <w:marRight w:val="0"/>
              <w:marTop w:val="0"/>
              <w:marBottom w:val="0"/>
              <w:divBdr>
                <w:top w:val="none" w:sz="0" w:space="0" w:color="auto"/>
                <w:left w:val="none" w:sz="0" w:space="0" w:color="auto"/>
                <w:bottom w:val="none" w:sz="0" w:space="0" w:color="auto"/>
                <w:right w:val="none" w:sz="0" w:space="0" w:color="auto"/>
              </w:divBdr>
            </w:div>
            <w:div w:id="327297335">
              <w:marLeft w:val="0"/>
              <w:marRight w:val="0"/>
              <w:marTop w:val="0"/>
              <w:marBottom w:val="0"/>
              <w:divBdr>
                <w:top w:val="none" w:sz="0" w:space="0" w:color="auto"/>
                <w:left w:val="none" w:sz="0" w:space="0" w:color="auto"/>
                <w:bottom w:val="none" w:sz="0" w:space="0" w:color="auto"/>
                <w:right w:val="none" w:sz="0" w:space="0" w:color="auto"/>
              </w:divBdr>
            </w:div>
            <w:div w:id="681976621">
              <w:marLeft w:val="0"/>
              <w:marRight w:val="0"/>
              <w:marTop w:val="0"/>
              <w:marBottom w:val="0"/>
              <w:divBdr>
                <w:top w:val="none" w:sz="0" w:space="0" w:color="auto"/>
                <w:left w:val="none" w:sz="0" w:space="0" w:color="auto"/>
                <w:bottom w:val="none" w:sz="0" w:space="0" w:color="auto"/>
                <w:right w:val="none" w:sz="0" w:space="0" w:color="auto"/>
              </w:divBdr>
            </w:div>
            <w:div w:id="374619766">
              <w:marLeft w:val="0"/>
              <w:marRight w:val="0"/>
              <w:marTop w:val="0"/>
              <w:marBottom w:val="0"/>
              <w:divBdr>
                <w:top w:val="none" w:sz="0" w:space="0" w:color="auto"/>
                <w:left w:val="none" w:sz="0" w:space="0" w:color="auto"/>
                <w:bottom w:val="none" w:sz="0" w:space="0" w:color="auto"/>
                <w:right w:val="none" w:sz="0" w:space="0" w:color="auto"/>
              </w:divBdr>
            </w:div>
            <w:div w:id="1023437356">
              <w:marLeft w:val="0"/>
              <w:marRight w:val="0"/>
              <w:marTop w:val="0"/>
              <w:marBottom w:val="0"/>
              <w:divBdr>
                <w:top w:val="none" w:sz="0" w:space="0" w:color="auto"/>
                <w:left w:val="none" w:sz="0" w:space="0" w:color="auto"/>
                <w:bottom w:val="none" w:sz="0" w:space="0" w:color="auto"/>
                <w:right w:val="none" w:sz="0" w:space="0" w:color="auto"/>
              </w:divBdr>
            </w:div>
            <w:div w:id="1062288095">
              <w:marLeft w:val="0"/>
              <w:marRight w:val="0"/>
              <w:marTop w:val="0"/>
              <w:marBottom w:val="0"/>
              <w:divBdr>
                <w:top w:val="none" w:sz="0" w:space="0" w:color="auto"/>
                <w:left w:val="none" w:sz="0" w:space="0" w:color="auto"/>
                <w:bottom w:val="none" w:sz="0" w:space="0" w:color="auto"/>
                <w:right w:val="none" w:sz="0" w:space="0" w:color="auto"/>
              </w:divBdr>
            </w:div>
            <w:div w:id="259337171">
              <w:marLeft w:val="0"/>
              <w:marRight w:val="0"/>
              <w:marTop w:val="0"/>
              <w:marBottom w:val="0"/>
              <w:divBdr>
                <w:top w:val="none" w:sz="0" w:space="0" w:color="auto"/>
                <w:left w:val="none" w:sz="0" w:space="0" w:color="auto"/>
                <w:bottom w:val="none" w:sz="0" w:space="0" w:color="auto"/>
                <w:right w:val="none" w:sz="0" w:space="0" w:color="auto"/>
              </w:divBdr>
            </w:div>
            <w:div w:id="1422944033">
              <w:marLeft w:val="0"/>
              <w:marRight w:val="0"/>
              <w:marTop w:val="0"/>
              <w:marBottom w:val="0"/>
              <w:divBdr>
                <w:top w:val="none" w:sz="0" w:space="0" w:color="auto"/>
                <w:left w:val="none" w:sz="0" w:space="0" w:color="auto"/>
                <w:bottom w:val="none" w:sz="0" w:space="0" w:color="auto"/>
                <w:right w:val="none" w:sz="0" w:space="0" w:color="auto"/>
              </w:divBdr>
            </w:div>
            <w:div w:id="2043629428">
              <w:marLeft w:val="0"/>
              <w:marRight w:val="0"/>
              <w:marTop w:val="0"/>
              <w:marBottom w:val="0"/>
              <w:divBdr>
                <w:top w:val="none" w:sz="0" w:space="0" w:color="auto"/>
                <w:left w:val="none" w:sz="0" w:space="0" w:color="auto"/>
                <w:bottom w:val="none" w:sz="0" w:space="0" w:color="auto"/>
                <w:right w:val="none" w:sz="0" w:space="0" w:color="auto"/>
              </w:divBdr>
            </w:div>
            <w:div w:id="1126002258">
              <w:marLeft w:val="0"/>
              <w:marRight w:val="0"/>
              <w:marTop w:val="0"/>
              <w:marBottom w:val="0"/>
              <w:divBdr>
                <w:top w:val="none" w:sz="0" w:space="0" w:color="auto"/>
                <w:left w:val="none" w:sz="0" w:space="0" w:color="auto"/>
                <w:bottom w:val="none" w:sz="0" w:space="0" w:color="auto"/>
                <w:right w:val="none" w:sz="0" w:space="0" w:color="auto"/>
              </w:divBdr>
            </w:div>
            <w:div w:id="1706637510">
              <w:marLeft w:val="0"/>
              <w:marRight w:val="0"/>
              <w:marTop w:val="0"/>
              <w:marBottom w:val="0"/>
              <w:divBdr>
                <w:top w:val="none" w:sz="0" w:space="0" w:color="auto"/>
                <w:left w:val="none" w:sz="0" w:space="0" w:color="auto"/>
                <w:bottom w:val="none" w:sz="0" w:space="0" w:color="auto"/>
                <w:right w:val="none" w:sz="0" w:space="0" w:color="auto"/>
              </w:divBdr>
            </w:div>
            <w:div w:id="7916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691">
      <w:bodyDiv w:val="1"/>
      <w:marLeft w:val="0"/>
      <w:marRight w:val="0"/>
      <w:marTop w:val="0"/>
      <w:marBottom w:val="0"/>
      <w:divBdr>
        <w:top w:val="none" w:sz="0" w:space="0" w:color="auto"/>
        <w:left w:val="none" w:sz="0" w:space="0" w:color="auto"/>
        <w:bottom w:val="none" w:sz="0" w:space="0" w:color="auto"/>
        <w:right w:val="none" w:sz="0" w:space="0" w:color="auto"/>
      </w:divBdr>
      <w:divsChild>
        <w:div w:id="164787673">
          <w:marLeft w:val="0"/>
          <w:marRight w:val="0"/>
          <w:marTop w:val="0"/>
          <w:marBottom w:val="0"/>
          <w:divBdr>
            <w:top w:val="none" w:sz="0" w:space="0" w:color="auto"/>
            <w:left w:val="none" w:sz="0" w:space="0" w:color="auto"/>
            <w:bottom w:val="none" w:sz="0" w:space="0" w:color="auto"/>
            <w:right w:val="none" w:sz="0" w:space="0" w:color="auto"/>
          </w:divBdr>
          <w:divsChild>
            <w:div w:id="1585457953">
              <w:marLeft w:val="0"/>
              <w:marRight w:val="0"/>
              <w:marTop w:val="0"/>
              <w:marBottom w:val="0"/>
              <w:divBdr>
                <w:top w:val="none" w:sz="0" w:space="0" w:color="auto"/>
                <w:left w:val="none" w:sz="0" w:space="0" w:color="auto"/>
                <w:bottom w:val="none" w:sz="0" w:space="0" w:color="auto"/>
                <w:right w:val="none" w:sz="0" w:space="0" w:color="auto"/>
              </w:divBdr>
            </w:div>
            <w:div w:id="801770294">
              <w:marLeft w:val="0"/>
              <w:marRight w:val="0"/>
              <w:marTop w:val="0"/>
              <w:marBottom w:val="0"/>
              <w:divBdr>
                <w:top w:val="none" w:sz="0" w:space="0" w:color="auto"/>
                <w:left w:val="none" w:sz="0" w:space="0" w:color="auto"/>
                <w:bottom w:val="none" w:sz="0" w:space="0" w:color="auto"/>
                <w:right w:val="none" w:sz="0" w:space="0" w:color="auto"/>
              </w:divBdr>
            </w:div>
            <w:div w:id="326594008">
              <w:marLeft w:val="0"/>
              <w:marRight w:val="0"/>
              <w:marTop w:val="0"/>
              <w:marBottom w:val="0"/>
              <w:divBdr>
                <w:top w:val="none" w:sz="0" w:space="0" w:color="auto"/>
                <w:left w:val="none" w:sz="0" w:space="0" w:color="auto"/>
                <w:bottom w:val="none" w:sz="0" w:space="0" w:color="auto"/>
                <w:right w:val="none" w:sz="0" w:space="0" w:color="auto"/>
              </w:divBdr>
            </w:div>
            <w:div w:id="547843325">
              <w:marLeft w:val="0"/>
              <w:marRight w:val="0"/>
              <w:marTop w:val="0"/>
              <w:marBottom w:val="0"/>
              <w:divBdr>
                <w:top w:val="none" w:sz="0" w:space="0" w:color="auto"/>
                <w:left w:val="none" w:sz="0" w:space="0" w:color="auto"/>
                <w:bottom w:val="none" w:sz="0" w:space="0" w:color="auto"/>
                <w:right w:val="none" w:sz="0" w:space="0" w:color="auto"/>
              </w:divBdr>
            </w:div>
            <w:div w:id="1180319759">
              <w:marLeft w:val="0"/>
              <w:marRight w:val="0"/>
              <w:marTop w:val="0"/>
              <w:marBottom w:val="0"/>
              <w:divBdr>
                <w:top w:val="none" w:sz="0" w:space="0" w:color="auto"/>
                <w:left w:val="none" w:sz="0" w:space="0" w:color="auto"/>
                <w:bottom w:val="none" w:sz="0" w:space="0" w:color="auto"/>
                <w:right w:val="none" w:sz="0" w:space="0" w:color="auto"/>
              </w:divBdr>
            </w:div>
            <w:div w:id="278149986">
              <w:marLeft w:val="0"/>
              <w:marRight w:val="0"/>
              <w:marTop w:val="0"/>
              <w:marBottom w:val="0"/>
              <w:divBdr>
                <w:top w:val="none" w:sz="0" w:space="0" w:color="auto"/>
                <w:left w:val="none" w:sz="0" w:space="0" w:color="auto"/>
                <w:bottom w:val="none" w:sz="0" w:space="0" w:color="auto"/>
                <w:right w:val="none" w:sz="0" w:space="0" w:color="auto"/>
              </w:divBdr>
            </w:div>
            <w:div w:id="1102844186">
              <w:marLeft w:val="0"/>
              <w:marRight w:val="0"/>
              <w:marTop w:val="0"/>
              <w:marBottom w:val="0"/>
              <w:divBdr>
                <w:top w:val="none" w:sz="0" w:space="0" w:color="auto"/>
                <w:left w:val="none" w:sz="0" w:space="0" w:color="auto"/>
                <w:bottom w:val="none" w:sz="0" w:space="0" w:color="auto"/>
                <w:right w:val="none" w:sz="0" w:space="0" w:color="auto"/>
              </w:divBdr>
            </w:div>
            <w:div w:id="370768917">
              <w:marLeft w:val="0"/>
              <w:marRight w:val="0"/>
              <w:marTop w:val="0"/>
              <w:marBottom w:val="0"/>
              <w:divBdr>
                <w:top w:val="none" w:sz="0" w:space="0" w:color="auto"/>
                <w:left w:val="none" w:sz="0" w:space="0" w:color="auto"/>
                <w:bottom w:val="none" w:sz="0" w:space="0" w:color="auto"/>
                <w:right w:val="none" w:sz="0" w:space="0" w:color="auto"/>
              </w:divBdr>
            </w:div>
            <w:div w:id="1500347760">
              <w:marLeft w:val="0"/>
              <w:marRight w:val="0"/>
              <w:marTop w:val="0"/>
              <w:marBottom w:val="0"/>
              <w:divBdr>
                <w:top w:val="none" w:sz="0" w:space="0" w:color="auto"/>
                <w:left w:val="none" w:sz="0" w:space="0" w:color="auto"/>
                <w:bottom w:val="none" w:sz="0" w:space="0" w:color="auto"/>
                <w:right w:val="none" w:sz="0" w:space="0" w:color="auto"/>
              </w:divBdr>
            </w:div>
            <w:div w:id="1644657342">
              <w:marLeft w:val="0"/>
              <w:marRight w:val="0"/>
              <w:marTop w:val="0"/>
              <w:marBottom w:val="0"/>
              <w:divBdr>
                <w:top w:val="none" w:sz="0" w:space="0" w:color="auto"/>
                <w:left w:val="none" w:sz="0" w:space="0" w:color="auto"/>
                <w:bottom w:val="none" w:sz="0" w:space="0" w:color="auto"/>
                <w:right w:val="none" w:sz="0" w:space="0" w:color="auto"/>
              </w:divBdr>
            </w:div>
            <w:div w:id="20295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48443">
      <w:bodyDiv w:val="1"/>
      <w:marLeft w:val="0"/>
      <w:marRight w:val="0"/>
      <w:marTop w:val="0"/>
      <w:marBottom w:val="0"/>
      <w:divBdr>
        <w:top w:val="none" w:sz="0" w:space="0" w:color="auto"/>
        <w:left w:val="none" w:sz="0" w:space="0" w:color="auto"/>
        <w:bottom w:val="none" w:sz="0" w:space="0" w:color="auto"/>
        <w:right w:val="none" w:sz="0" w:space="0" w:color="auto"/>
      </w:divBdr>
      <w:divsChild>
        <w:div w:id="1892768483">
          <w:marLeft w:val="0"/>
          <w:marRight w:val="0"/>
          <w:marTop w:val="0"/>
          <w:marBottom w:val="0"/>
          <w:divBdr>
            <w:top w:val="none" w:sz="0" w:space="0" w:color="auto"/>
            <w:left w:val="none" w:sz="0" w:space="0" w:color="auto"/>
            <w:bottom w:val="none" w:sz="0" w:space="0" w:color="auto"/>
            <w:right w:val="none" w:sz="0" w:space="0" w:color="auto"/>
          </w:divBdr>
          <w:divsChild>
            <w:div w:id="890700394">
              <w:marLeft w:val="0"/>
              <w:marRight w:val="0"/>
              <w:marTop w:val="0"/>
              <w:marBottom w:val="0"/>
              <w:divBdr>
                <w:top w:val="none" w:sz="0" w:space="0" w:color="auto"/>
                <w:left w:val="none" w:sz="0" w:space="0" w:color="auto"/>
                <w:bottom w:val="none" w:sz="0" w:space="0" w:color="auto"/>
                <w:right w:val="none" w:sz="0" w:space="0" w:color="auto"/>
              </w:divBdr>
            </w:div>
            <w:div w:id="676352233">
              <w:marLeft w:val="0"/>
              <w:marRight w:val="0"/>
              <w:marTop w:val="0"/>
              <w:marBottom w:val="0"/>
              <w:divBdr>
                <w:top w:val="none" w:sz="0" w:space="0" w:color="auto"/>
                <w:left w:val="none" w:sz="0" w:space="0" w:color="auto"/>
                <w:bottom w:val="none" w:sz="0" w:space="0" w:color="auto"/>
                <w:right w:val="none" w:sz="0" w:space="0" w:color="auto"/>
              </w:divBdr>
            </w:div>
            <w:div w:id="349331533">
              <w:marLeft w:val="0"/>
              <w:marRight w:val="0"/>
              <w:marTop w:val="0"/>
              <w:marBottom w:val="0"/>
              <w:divBdr>
                <w:top w:val="none" w:sz="0" w:space="0" w:color="auto"/>
                <w:left w:val="none" w:sz="0" w:space="0" w:color="auto"/>
                <w:bottom w:val="none" w:sz="0" w:space="0" w:color="auto"/>
                <w:right w:val="none" w:sz="0" w:space="0" w:color="auto"/>
              </w:divBdr>
            </w:div>
            <w:div w:id="217935177">
              <w:marLeft w:val="0"/>
              <w:marRight w:val="0"/>
              <w:marTop w:val="0"/>
              <w:marBottom w:val="0"/>
              <w:divBdr>
                <w:top w:val="none" w:sz="0" w:space="0" w:color="auto"/>
                <w:left w:val="none" w:sz="0" w:space="0" w:color="auto"/>
                <w:bottom w:val="none" w:sz="0" w:space="0" w:color="auto"/>
                <w:right w:val="none" w:sz="0" w:space="0" w:color="auto"/>
              </w:divBdr>
            </w:div>
            <w:div w:id="535656319">
              <w:marLeft w:val="0"/>
              <w:marRight w:val="0"/>
              <w:marTop w:val="0"/>
              <w:marBottom w:val="0"/>
              <w:divBdr>
                <w:top w:val="none" w:sz="0" w:space="0" w:color="auto"/>
                <w:left w:val="none" w:sz="0" w:space="0" w:color="auto"/>
                <w:bottom w:val="none" w:sz="0" w:space="0" w:color="auto"/>
                <w:right w:val="none" w:sz="0" w:space="0" w:color="auto"/>
              </w:divBdr>
            </w:div>
            <w:div w:id="2053654289">
              <w:marLeft w:val="0"/>
              <w:marRight w:val="0"/>
              <w:marTop w:val="0"/>
              <w:marBottom w:val="0"/>
              <w:divBdr>
                <w:top w:val="none" w:sz="0" w:space="0" w:color="auto"/>
                <w:left w:val="none" w:sz="0" w:space="0" w:color="auto"/>
                <w:bottom w:val="none" w:sz="0" w:space="0" w:color="auto"/>
                <w:right w:val="none" w:sz="0" w:space="0" w:color="auto"/>
              </w:divBdr>
            </w:div>
            <w:div w:id="1645040657">
              <w:marLeft w:val="0"/>
              <w:marRight w:val="0"/>
              <w:marTop w:val="0"/>
              <w:marBottom w:val="0"/>
              <w:divBdr>
                <w:top w:val="none" w:sz="0" w:space="0" w:color="auto"/>
                <w:left w:val="none" w:sz="0" w:space="0" w:color="auto"/>
                <w:bottom w:val="none" w:sz="0" w:space="0" w:color="auto"/>
                <w:right w:val="none" w:sz="0" w:space="0" w:color="auto"/>
              </w:divBdr>
            </w:div>
            <w:div w:id="703755090">
              <w:marLeft w:val="0"/>
              <w:marRight w:val="0"/>
              <w:marTop w:val="0"/>
              <w:marBottom w:val="0"/>
              <w:divBdr>
                <w:top w:val="none" w:sz="0" w:space="0" w:color="auto"/>
                <w:left w:val="none" w:sz="0" w:space="0" w:color="auto"/>
                <w:bottom w:val="none" w:sz="0" w:space="0" w:color="auto"/>
                <w:right w:val="none" w:sz="0" w:space="0" w:color="auto"/>
              </w:divBdr>
            </w:div>
            <w:div w:id="966355171">
              <w:marLeft w:val="0"/>
              <w:marRight w:val="0"/>
              <w:marTop w:val="0"/>
              <w:marBottom w:val="0"/>
              <w:divBdr>
                <w:top w:val="none" w:sz="0" w:space="0" w:color="auto"/>
                <w:left w:val="none" w:sz="0" w:space="0" w:color="auto"/>
                <w:bottom w:val="none" w:sz="0" w:space="0" w:color="auto"/>
                <w:right w:val="none" w:sz="0" w:space="0" w:color="auto"/>
              </w:divBdr>
            </w:div>
            <w:div w:id="1872838776">
              <w:marLeft w:val="0"/>
              <w:marRight w:val="0"/>
              <w:marTop w:val="0"/>
              <w:marBottom w:val="0"/>
              <w:divBdr>
                <w:top w:val="none" w:sz="0" w:space="0" w:color="auto"/>
                <w:left w:val="none" w:sz="0" w:space="0" w:color="auto"/>
                <w:bottom w:val="none" w:sz="0" w:space="0" w:color="auto"/>
                <w:right w:val="none" w:sz="0" w:space="0" w:color="auto"/>
              </w:divBdr>
            </w:div>
            <w:div w:id="1517427909">
              <w:marLeft w:val="0"/>
              <w:marRight w:val="0"/>
              <w:marTop w:val="0"/>
              <w:marBottom w:val="0"/>
              <w:divBdr>
                <w:top w:val="none" w:sz="0" w:space="0" w:color="auto"/>
                <w:left w:val="none" w:sz="0" w:space="0" w:color="auto"/>
                <w:bottom w:val="none" w:sz="0" w:space="0" w:color="auto"/>
                <w:right w:val="none" w:sz="0" w:space="0" w:color="auto"/>
              </w:divBdr>
            </w:div>
            <w:div w:id="1186410722">
              <w:marLeft w:val="0"/>
              <w:marRight w:val="0"/>
              <w:marTop w:val="0"/>
              <w:marBottom w:val="0"/>
              <w:divBdr>
                <w:top w:val="none" w:sz="0" w:space="0" w:color="auto"/>
                <w:left w:val="none" w:sz="0" w:space="0" w:color="auto"/>
                <w:bottom w:val="none" w:sz="0" w:space="0" w:color="auto"/>
                <w:right w:val="none" w:sz="0" w:space="0" w:color="auto"/>
              </w:divBdr>
            </w:div>
            <w:div w:id="1713579306">
              <w:marLeft w:val="0"/>
              <w:marRight w:val="0"/>
              <w:marTop w:val="0"/>
              <w:marBottom w:val="0"/>
              <w:divBdr>
                <w:top w:val="none" w:sz="0" w:space="0" w:color="auto"/>
                <w:left w:val="none" w:sz="0" w:space="0" w:color="auto"/>
                <w:bottom w:val="none" w:sz="0" w:space="0" w:color="auto"/>
                <w:right w:val="none" w:sz="0" w:space="0" w:color="auto"/>
              </w:divBdr>
            </w:div>
            <w:div w:id="1509061685">
              <w:marLeft w:val="0"/>
              <w:marRight w:val="0"/>
              <w:marTop w:val="0"/>
              <w:marBottom w:val="0"/>
              <w:divBdr>
                <w:top w:val="none" w:sz="0" w:space="0" w:color="auto"/>
                <w:left w:val="none" w:sz="0" w:space="0" w:color="auto"/>
                <w:bottom w:val="none" w:sz="0" w:space="0" w:color="auto"/>
                <w:right w:val="none" w:sz="0" w:space="0" w:color="auto"/>
              </w:divBdr>
            </w:div>
            <w:div w:id="923490176">
              <w:marLeft w:val="0"/>
              <w:marRight w:val="0"/>
              <w:marTop w:val="0"/>
              <w:marBottom w:val="0"/>
              <w:divBdr>
                <w:top w:val="none" w:sz="0" w:space="0" w:color="auto"/>
                <w:left w:val="none" w:sz="0" w:space="0" w:color="auto"/>
                <w:bottom w:val="none" w:sz="0" w:space="0" w:color="auto"/>
                <w:right w:val="none" w:sz="0" w:space="0" w:color="auto"/>
              </w:divBdr>
            </w:div>
            <w:div w:id="1870993601">
              <w:marLeft w:val="0"/>
              <w:marRight w:val="0"/>
              <w:marTop w:val="0"/>
              <w:marBottom w:val="0"/>
              <w:divBdr>
                <w:top w:val="none" w:sz="0" w:space="0" w:color="auto"/>
                <w:left w:val="none" w:sz="0" w:space="0" w:color="auto"/>
                <w:bottom w:val="none" w:sz="0" w:space="0" w:color="auto"/>
                <w:right w:val="none" w:sz="0" w:space="0" w:color="auto"/>
              </w:divBdr>
            </w:div>
            <w:div w:id="851333543">
              <w:marLeft w:val="0"/>
              <w:marRight w:val="0"/>
              <w:marTop w:val="0"/>
              <w:marBottom w:val="0"/>
              <w:divBdr>
                <w:top w:val="none" w:sz="0" w:space="0" w:color="auto"/>
                <w:left w:val="none" w:sz="0" w:space="0" w:color="auto"/>
                <w:bottom w:val="none" w:sz="0" w:space="0" w:color="auto"/>
                <w:right w:val="none" w:sz="0" w:space="0" w:color="auto"/>
              </w:divBdr>
            </w:div>
            <w:div w:id="502476665">
              <w:marLeft w:val="0"/>
              <w:marRight w:val="0"/>
              <w:marTop w:val="0"/>
              <w:marBottom w:val="0"/>
              <w:divBdr>
                <w:top w:val="none" w:sz="0" w:space="0" w:color="auto"/>
                <w:left w:val="none" w:sz="0" w:space="0" w:color="auto"/>
                <w:bottom w:val="none" w:sz="0" w:space="0" w:color="auto"/>
                <w:right w:val="none" w:sz="0" w:space="0" w:color="auto"/>
              </w:divBdr>
            </w:div>
            <w:div w:id="1481195223">
              <w:marLeft w:val="0"/>
              <w:marRight w:val="0"/>
              <w:marTop w:val="0"/>
              <w:marBottom w:val="0"/>
              <w:divBdr>
                <w:top w:val="none" w:sz="0" w:space="0" w:color="auto"/>
                <w:left w:val="none" w:sz="0" w:space="0" w:color="auto"/>
                <w:bottom w:val="none" w:sz="0" w:space="0" w:color="auto"/>
                <w:right w:val="none" w:sz="0" w:space="0" w:color="auto"/>
              </w:divBdr>
            </w:div>
            <w:div w:id="1535771270">
              <w:marLeft w:val="0"/>
              <w:marRight w:val="0"/>
              <w:marTop w:val="0"/>
              <w:marBottom w:val="0"/>
              <w:divBdr>
                <w:top w:val="none" w:sz="0" w:space="0" w:color="auto"/>
                <w:left w:val="none" w:sz="0" w:space="0" w:color="auto"/>
                <w:bottom w:val="none" w:sz="0" w:space="0" w:color="auto"/>
                <w:right w:val="none" w:sz="0" w:space="0" w:color="auto"/>
              </w:divBdr>
            </w:div>
            <w:div w:id="1195192235">
              <w:marLeft w:val="0"/>
              <w:marRight w:val="0"/>
              <w:marTop w:val="0"/>
              <w:marBottom w:val="0"/>
              <w:divBdr>
                <w:top w:val="none" w:sz="0" w:space="0" w:color="auto"/>
                <w:left w:val="none" w:sz="0" w:space="0" w:color="auto"/>
                <w:bottom w:val="none" w:sz="0" w:space="0" w:color="auto"/>
                <w:right w:val="none" w:sz="0" w:space="0" w:color="auto"/>
              </w:divBdr>
            </w:div>
            <w:div w:id="968047911">
              <w:marLeft w:val="0"/>
              <w:marRight w:val="0"/>
              <w:marTop w:val="0"/>
              <w:marBottom w:val="0"/>
              <w:divBdr>
                <w:top w:val="none" w:sz="0" w:space="0" w:color="auto"/>
                <w:left w:val="none" w:sz="0" w:space="0" w:color="auto"/>
                <w:bottom w:val="none" w:sz="0" w:space="0" w:color="auto"/>
                <w:right w:val="none" w:sz="0" w:space="0" w:color="auto"/>
              </w:divBdr>
            </w:div>
            <w:div w:id="316570994">
              <w:marLeft w:val="0"/>
              <w:marRight w:val="0"/>
              <w:marTop w:val="0"/>
              <w:marBottom w:val="0"/>
              <w:divBdr>
                <w:top w:val="none" w:sz="0" w:space="0" w:color="auto"/>
                <w:left w:val="none" w:sz="0" w:space="0" w:color="auto"/>
                <w:bottom w:val="none" w:sz="0" w:space="0" w:color="auto"/>
                <w:right w:val="none" w:sz="0" w:space="0" w:color="auto"/>
              </w:divBdr>
            </w:div>
            <w:div w:id="994921225">
              <w:marLeft w:val="0"/>
              <w:marRight w:val="0"/>
              <w:marTop w:val="0"/>
              <w:marBottom w:val="0"/>
              <w:divBdr>
                <w:top w:val="none" w:sz="0" w:space="0" w:color="auto"/>
                <w:left w:val="none" w:sz="0" w:space="0" w:color="auto"/>
                <w:bottom w:val="none" w:sz="0" w:space="0" w:color="auto"/>
                <w:right w:val="none" w:sz="0" w:space="0" w:color="auto"/>
              </w:divBdr>
            </w:div>
            <w:div w:id="1145077653">
              <w:marLeft w:val="0"/>
              <w:marRight w:val="0"/>
              <w:marTop w:val="0"/>
              <w:marBottom w:val="0"/>
              <w:divBdr>
                <w:top w:val="none" w:sz="0" w:space="0" w:color="auto"/>
                <w:left w:val="none" w:sz="0" w:space="0" w:color="auto"/>
                <w:bottom w:val="none" w:sz="0" w:space="0" w:color="auto"/>
                <w:right w:val="none" w:sz="0" w:space="0" w:color="auto"/>
              </w:divBdr>
            </w:div>
            <w:div w:id="714737887">
              <w:marLeft w:val="0"/>
              <w:marRight w:val="0"/>
              <w:marTop w:val="0"/>
              <w:marBottom w:val="0"/>
              <w:divBdr>
                <w:top w:val="none" w:sz="0" w:space="0" w:color="auto"/>
                <w:left w:val="none" w:sz="0" w:space="0" w:color="auto"/>
                <w:bottom w:val="none" w:sz="0" w:space="0" w:color="auto"/>
                <w:right w:val="none" w:sz="0" w:space="0" w:color="auto"/>
              </w:divBdr>
            </w:div>
            <w:div w:id="1840660723">
              <w:marLeft w:val="0"/>
              <w:marRight w:val="0"/>
              <w:marTop w:val="0"/>
              <w:marBottom w:val="0"/>
              <w:divBdr>
                <w:top w:val="none" w:sz="0" w:space="0" w:color="auto"/>
                <w:left w:val="none" w:sz="0" w:space="0" w:color="auto"/>
                <w:bottom w:val="none" w:sz="0" w:space="0" w:color="auto"/>
                <w:right w:val="none" w:sz="0" w:space="0" w:color="auto"/>
              </w:divBdr>
            </w:div>
            <w:div w:id="10942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115">
      <w:bodyDiv w:val="1"/>
      <w:marLeft w:val="0"/>
      <w:marRight w:val="0"/>
      <w:marTop w:val="0"/>
      <w:marBottom w:val="0"/>
      <w:divBdr>
        <w:top w:val="none" w:sz="0" w:space="0" w:color="auto"/>
        <w:left w:val="none" w:sz="0" w:space="0" w:color="auto"/>
        <w:bottom w:val="none" w:sz="0" w:space="0" w:color="auto"/>
        <w:right w:val="none" w:sz="0" w:space="0" w:color="auto"/>
      </w:divBdr>
      <w:divsChild>
        <w:div w:id="2083024108">
          <w:marLeft w:val="0"/>
          <w:marRight w:val="0"/>
          <w:marTop w:val="0"/>
          <w:marBottom w:val="0"/>
          <w:divBdr>
            <w:top w:val="none" w:sz="0" w:space="0" w:color="auto"/>
            <w:left w:val="none" w:sz="0" w:space="0" w:color="auto"/>
            <w:bottom w:val="none" w:sz="0" w:space="0" w:color="auto"/>
            <w:right w:val="none" w:sz="0" w:space="0" w:color="auto"/>
          </w:divBdr>
          <w:divsChild>
            <w:div w:id="866480070">
              <w:marLeft w:val="0"/>
              <w:marRight w:val="0"/>
              <w:marTop w:val="0"/>
              <w:marBottom w:val="0"/>
              <w:divBdr>
                <w:top w:val="none" w:sz="0" w:space="0" w:color="auto"/>
                <w:left w:val="none" w:sz="0" w:space="0" w:color="auto"/>
                <w:bottom w:val="none" w:sz="0" w:space="0" w:color="auto"/>
                <w:right w:val="none" w:sz="0" w:space="0" w:color="auto"/>
              </w:divBdr>
            </w:div>
            <w:div w:id="899747068">
              <w:marLeft w:val="0"/>
              <w:marRight w:val="0"/>
              <w:marTop w:val="0"/>
              <w:marBottom w:val="0"/>
              <w:divBdr>
                <w:top w:val="none" w:sz="0" w:space="0" w:color="auto"/>
                <w:left w:val="none" w:sz="0" w:space="0" w:color="auto"/>
                <w:bottom w:val="none" w:sz="0" w:space="0" w:color="auto"/>
                <w:right w:val="none" w:sz="0" w:space="0" w:color="auto"/>
              </w:divBdr>
            </w:div>
            <w:div w:id="599341403">
              <w:marLeft w:val="0"/>
              <w:marRight w:val="0"/>
              <w:marTop w:val="0"/>
              <w:marBottom w:val="0"/>
              <w:divBdr>
                <w:top w:val="none" w:sz="0" w:space="0" w:color="auto"/>
                <w:left w:val="none" w:sz="0" w:space="0" w:color="auto"/>
                <w:bottom w:val="none" w:sz="0" w:space="0" w:color="auto"/>
                <w:right w:val="none" w:sz="0" w:space="0" w:color="auto"/>
              </w:divBdr>
            </w:div>
            <w:div w:id="1668903222">
              <w:marLeft w:val="0"/>
              <w:marRight w:val="0"/>
              <w:marTop w:val="0"/>
              <w:marBottom w:val="0"/>
              <w:divBdr>
                <w:top w:val="none" w:sz="0" w:space="0" w:color="auto"/>
                <w:left w:val="none" w:sz="0" w:space="0" w:color="auto"/>
                <w:bottom w:val="none" w:sz="0" w:space="0" w:color="auto"/>
                <w:right w:val="none" w:sz="0" w:space="0" w:color="auto"/>
              </w:divBdr>
            </w:div>
            <w:div w:id="1321352851">
              <w:marLeft w:val="0"/>
              <w:marRight w:val="0"/>
              <w:marTop w:val="0"/>
              <w:marBottom w:val="0"/>
              <w:divBdr>
                <w:top w:val="none" w:sz="0" w:space="0" w:color="auto"/>
                <w:left w:val="none" w:sz="0" w:space="0" w:color="auto"/>
                <w:bottom w:val="none" w:sz="0" w:space="0" w:color="auto"/>
                <w:right w:val="none" w:sz="0" w:space="0" w:color="auto"/>
              </w:divBdr>
            </w:div>
            <w:div w:id="396821836">
              <w:marLeft w:val="0"/>
              <w:marRight w:val="0"/>
              <w:marTop w:val="0"/>
              <w:marBottom w:val="0"/>
              <w:divBdr>
                <w:top w:val="none" w:sz="0" w:space="0" w:color="auto"/>
                <w:left w:val="none" w:sz="0" w:space="0" w:color="auto"/>
                <w:bottom w:val="none" w:sz="0" w:space="0" w:color="auto"/>
                <w:right w:val="none" w:sz="0" w:space="0" w:color="auto"/>
              </w:divBdr>
            </w:div>
            <w:div w:id="923150773">
              <w:marLeft w:val="0"/>
              <w:marRight w:val="0"/>
              <w:marTop w:val="0"/>
              <w:marBottom w:val="0"/>
              <w:divBdr>
                <w:top w:val="none" w:sz="0" w:space="0" w:color="auto"/>
                <w:left w:val="none" w:sz="0" w:space="0" w:color="auto"/>
                <w:bottom w:val="none" w:sz="0" w:space="0" w:color="auto"/>
                <w:right w:val="none" w:sz="0" w:space="0" w:color="auto"/>
              </w:divBdr>
            </w:div>
            <w:div w:id="401217426">
              <w:marLeft w:val="0"/>
              <w:marRight w:val="0"/>
              <w:marTop w:val="0"/>
              <w:marBottom w:val="0"/>
              <w:divBdr>
                <w:top w:val="none" w:sz="0" w:space="0" w:color="auto"/>
                <w:left w:val="none" w:sz="0" w:space="0" w:color="auto"/>
                <w:bottom w:val="none" w:sz="0" w:space="0" w:color="auto"/>
                <w:right w:val="none" w:sz="0" w:space="0" w:color="auto"/>
              </w:divBdr>
            </w:div>
            <w:div w:id="1142888485">
              <w:marLeft w:val="0"/>
              <w:marRight w:val="0"/>
              <w:marTop w:val="0"/>
              <w:marBottom w:val="0"/>
              <w:divBdr>
                <w:top w:val="none" w:sz="0" w:space="0" w:color="auto"/>
                <w:left w:val="none" w:sz="0" w:space="0" w:color="auto"/>
                <w:bottom w:val="none" w:sz="0" w:space="0" w:color="auto"/>
                <w:right w:val="none" w:sz="0" w:space="0" w:color="auto"/>
              </w:divBdr>
            </w:div>
            <w:div w:id="1140614543">
              <w:marLeft w:val="0"/>
              <w:marRight w:val="0"/>
              <w:marTop w:val="0"/>
              <w:marBottom w:val="0"/>
              <w:divBdr>
                <w:top w:val="none" w:sz="0" w:space="0" w:color="auto"/>
                <w:left w:val="none" w:sz="0" w:space="0" w:color="auto"/>
                <w:bottom w:val="none" w:sz="0" w:space="0" w:color="auto"/>
                <w:right w:val="none" w:sz="0" w:space="0" w:color="auto"/>
              </w:divBdr>
            </w:div>
            <w:div w:id="1413357498">
              <w:marLeft w:val="0"/>
              <w:marRight w:val="0"/>
              <w:marTop w:val="0"/>
              <w:marBottom w:val="0"/>
              <w:divBdr>
                <w:top w:val="none" w:sz="0" w:space="0" w:color="auto"/>
                <w:left w:val="none" w:sz="0" w:space="0" w:color="auto"/>
                <w:bottom w:val="none" w:sz="0" w:space="0" w:color="auto"/>
                <w:right w:val="none" w:sz="0" w:space="0" w:color="auto"/>
              </w:divBdr>
            </w:div>
            <w:div w:id="592978317">
              <w:marLeft w:val="0"/>
              <w:marRight w:val="0"/>
              <w:marTop w:val="0"/>
              <w:marBottom w:val="0"/>
              <w:divBdr>
                <w:top w:val="none" w:sz="0" w:space="0" w:color="auto"/>
                <w:left w:val="none" w:sz="0" w:space="0" w:color="auto"/>
                <w:bottom w:val="none" w:sz="0" w:space="0" w:color="auto"/>
                <w:right w:val="none" w:sz="0" w:space="0" w:color="auto"/>
              </w:divBdr>
            </w:div>
            <w:div w:id="1018586549">
              <w:marLeft w:val="0"/>
              <w:marRight w:val="0"/>
              <w:marTop w:val="0"/>
              <w:marBottom w:val="0"/>
              <w:divBdr>
                <w:top w:val="none" w:sz="0" w:space="0" w:color="auto"/>
                <w:left w:val="none" w:sz="0" w:space="0" w:color="auto"/>
                <w:bottom w:val="none" w:sz="0" w:space="0" w:color="auto"/>
                <w:right w:val="none" w:sz="0" w:space="0" w:color="auto"/>
              </w:divBdr>
            </w:div>
            <w:div w:id="1852526879">
              <w:marLeft w:val="0"/>
              <w:marRight w:val="0"/>
              <w:marTop w:val="0"/>
              <w:marBottom w:val="0"/>
              <w:divBdr>
                <w:top w:val="none" w:sz="0" w:space="0" w:color="auto"/>
                <w:left w:val="none" w:sz="0" w:space="0" w:color="auto"/>
                <w:bottom w:val="none" w:sz="0" w:space="0" w:color="auto"/>
                <w:right w:val="none" w:sz="0" w:space="0" w:color="auto"/>
              </w:divBdr>
            </w:div>
            <w:div w:id="801078271">
              <w:marLeft w:val="0"/>
              <w:marRight w:val="0"/>
              <w:marTop w:val="0"/>
              <w:marBottom w:val="0"/>
              <w:divBdr>
                <w:top w:val="none" w:sz="0" w:space="0" w:color="auto"/>
                <w:left w:val="none" w:sz="0" w:space="0" w:color="auto"/>
                <w:bottom w:val="none" w:sz="0" w:space="0" w:color="auto"/>
                <w:right w:val="none" w:sz="0" w:space="0" w:color="auto"/>
              </w:divBdr>
            </w:div>
            <w:div w:id="315958500">
              <w:marLeft w:val="0"/>
              <w:marRight w:val="0"/>
              <w:marTop w:val="0"/>
              <w:marBottom w:val="0"/>
              <w:divBdr>
                <w:top w:val="none" w:sz="0" w:space="0" w:color="auto"/>
                <w:left w:val="none" w:sz="0" w:space="0" w:color="auto"/>
                <w:bottom w:val="none" w:sz="0" w:space="0" w:color="auto"/>
                <w:right w:val="none" w:sz="0" w:space="0" w:color="auto"/>
              </w:divBdr>
            </w:div>
            <w:div w:id="1150293390">
              <w:marLeft w:val="0"/>
              <w:marRight w:val="0"/>
              <w:marTop w:val="0"/>
              <w:marBottom w:val="0"/>
              <w:divBdr>
                <w:top w:val="none" w:sz="0" w:space="0" w:color="auto"/>
                <w:left w:val="none" w:sz="0" w:space="0" w:color="auto"/>
                <w:bottom w:val="none" w:sz="0" w:space="0" w:color="auto"/>
                <w:right w:val="none" w:sz="0" w:space="0" w:color="auto"/>
              </w:divBdr>
            </w:div>
            <w:div w:id="1716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9061">
      <w:bodyDiv w:val="1"/>
      <w:marLeft w:val="0"/>
      <w:marRight w:val="0"/>
      <w:marTop w:val="0"/>
      <w:marBottom w:val="0"/>
      <w:divBdr>
        <w:top w:val="none" w:sz="0" w:space="0" w:color="auto"/>
        <w:left w:val="none" w:sz="0" w:space="0" w:color="auto"/>
        <w:bottom w:val="none" w:sz="0" w:space="0" w:color="auto"/>
        <w:right w:val="none" w:sz="0" w:space="0" w:color="auto"/>
      </w:divBdr>
      <w:divsChild>
        <w:div w:id="459228340">
          <w:marLeft w:val="0"/>
          <w:marRight w:val="0"/>
          <w:marTop w:val="0"/>
          <w:marBottom w:val="0"/>
          <w:divBdr>
            <w:top w:val="none" w:sz="0" w:space="0" w:color="auto"/>
            <w:left w:val="none" w:sz="0" w:space="0" w:color="auto"/>
            <w:bottom w:val="none" w:sz="0" w:space="0" w:color="auto"/>
            <w:right w:val="none" w:sz="0" w:space="0" w:color="auto"/>
          </w:divBdr>
          <w:divsChild>
            <w:div w:id="1498616350">
              <w:marLeft w:val="0"/>
              <w:marRight w:val="0"/>
              <w:marTop w:val="0"/>
              <w:marBottom w:val="0"/>
              <w:divBdr>
                <w:top w:val="none" w:sz="0" w:space="0" w:color="auto"/>
                <w:left w:val="none" w:sz="0" w:space="0" w:color="auto"/>
                <w:bottom w:val="none" w:sz="0" w:space="0" w:color="auto"/>
                <w:right w:val="none" w:sz="0" w:space="0" w:color="auto"/>
              </w:divBdr>
            </w:div>
            <w:div w:id="252209328">
              <w:marLeft w:val="0"/>
              <w:marRight w:val="0"/>
              <w:marTop w:val="0"/>
              <w:marBottom w:val="0"/>
              <w:divBdr>
                <w:top w:val="none" w:sz="0" w:space="0" w:color="auto"/>
                <w:left w:val="none" w:sz="0" w:space="0" w:color="auto"/>
                <w:bottom w:val="none" w:sz="0" w:space="0" w:color="auto"/>
                <w:right w:val="none" w:sz="0" w:space="0" w:color="auto"/>
              </w:divBdr>
            </w:div>
            <w:div w:id="1384670650">
              <w:marLeft w:val="0"/>
              <w:marRight w:val="0"/>
              <w:marTop w:val="0"/>
              <w:marBottom w:val="0"/>
              <w:divBdr>
                <w:top w:val="none" w:sz="0" w:space="0" w:color="auto"/>
                <w:left w:val="none" w:sz="0" w:space="0" w:color="auto"/>
                <w:bottom w:val="none" w:sz="0" w:space="0" w:color="auto"/>
                <w:right w:val="none" w:sz="0" w:space="0" w:color="auto"/>
              </w:divBdr>
            </w:div>
            <w:div w:id="793402407">
              <w:marLeft w:val="0"/>
              <w:marRight w:val="0"/>
              <w:marTop w:val="0"/>
              <w:marBottom w:val="0"/>
              <w:divBdr>
                <w:top w:val="none" w:sz="0" w:space="0" w:color="auto"/>
                <w:left w:val="none" w:sz="0" w:space="0" w:color="auto"/>
                <w:bottom w:val="none" w:sz="0" w:space="0" w:color="auto"/>
                <w:right w:val="none" w:sz="0" w:space="0" w:color="auto"/>
              </w:divBdr>
            </w:div>
            <w:div w:id="1747801819">
              <w:marLeft w:val="0"/>
              <w:marRight w:val="0"/>
              <w:marTop w:val="0"/>
              <w:marBottom w:val="0"/>
              <w:divBdr>
                <w:top w:val="none" w:sz="0" w:space="0" w:color="auto"/>
                <w:left w:val="none" w:sz="0" w:space="0" w:color="auto"/>
                <w:bottom w:val="none" w:sz="0" w:space="0" w:color="auto"/>
                <w:right w:val="none" w:sz="0" w:space="0" w:color="auto"/>
              </w:divBdr>
            </w:div>
            <w:div w:id="1117404574">
              <w:marLeft w:val="0"/>
              <w:marRight w:val="0"/>
              <w:marTop w:val="0"/>
              <w:marBottom w:val="0"/>
              <w:divBdr>
                <w:top w:val="none" w:sz="0" w:space="0" w:color="auto"/>
                <w:left w:val="none" w:sz="0" w:space="0" w:color="auto"/>
                <w:bottom w:val="none" w:sz="0" w:space="0" w:color="auto"/>
                <w:right w:val="none" w:sz="0" w:space="0" w:color="auto"/>
              </w:divBdr>
            </w:div>
            <w:div w:id="1579554655">
              <w:marLeft w:val="0"/>
              <w:marRight w:val="0"/>
              <w:marTop w:val="0"/>
              <w:marBottom w:val="0"/>
              <w:divBdr>
                <w:top w:val="none" w:sz="0" w:space="0" w:color="auto"/>
                <w:left w:val="none" w:sz="0" w:space="0" w:color="auto"/>
                <w:bottom w:val="none" w:sz="0" w:space="0" w:color="auto"/>
                <w:right w:val="none" w:sz="0" w:space="0" w:color="auto"/>
              </w:divBdr>
            </w:div>
            <w:div w:id="679552608">
              <w:marLeft w:val="0"/>
              <w:marRight w:val="0"/>
              <w:marTop w:val="0"/>
              <w:marBottom w:val="0"/>
              <w:divBdr>
                <w:top w:val="none" w:sz="0" w:space="0" w:color="auto"/>
                <w:left w:val="none" w:sz="0" w:space="0" w:color="auto"/>
                <w:bottom w:val="none" w:sz="0" w:space="0" w:color="auto"/>
                <w:right w:val="none" w:sz="0" w:space="0" w:color="auto"/>
              </w:divBdr>
            </w:div>
            <w:div w:id="846141478">
              <w:marLeft w:val="0"/>
              <w:marRight w:val="0"/>
              <w:marTop w:val="0"/>
              <w:marBottom w:val="0"/>
              <w:divBdr>
                <w:top w:val="none" w:sz="0" w:space="0" w:color="auto"/>
                <w:left w:val="none" w:sz="0" w:space="0" w:color="auto"/>
                <w:bottom w:val="none" w:sz="0" w:space="0" w:color="auto"/>
                <w:right w:val="none" w:sz="0" w:space="0" w:color="auto"/>
              </w:divBdr>
            </w:div>
            <w:div w:id="1835680329">
              <w:marLeft w:val="0"/>
              <w:marRight w:val="0"/>
              <w:marTop w:val="0"/>
              <w:marBottom w:val="0"/>
              <w:divBdr>
                <w:top w:val="none" w:sz="0" w:space="0" w:color="auto"/>
                <w:left w:val="none" w:sz="0" w:space="0" w:color="auto"/>
                <w:bottom w:val="none" w:sz="0" w:space="0" w:color="auto"/>
                <w:right w:val="none" w:sz="0" w:space="0" w:color="auto"/>
              </w:divBdr>
            </w:div>
            <w:div w:id="234049378">
              <w:marLeft w:val="0"/>
              <w:marRight w:val="0"/>
              <w:marTop w:val="0"/>
              <w:marBottom w:val="0"/>
              <w:divBdr>
                <w:top w:val="none" w:sz="0" w:space="0" w:color="auto"/>
                <w:left w:val="none" w:sz="0" w:space="0" w:color="auto"/>
                <w:bottom w:val="none" w:sz="0" w:space="0" w:color="auto"/>
                <w:right w:val="none" w:sz="0" w:space="0" w:color="auto"/>
              </w:divBdr>
            </w:div>
            <w:div w:id="156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7176">
      <w:bodyDiv w:val="1"/>
      <w:marLeft w:val="0"/>
      <w:marRight w:val="0"/>
      <w:marTop w:val="0"/>
      <w:marBottom w:val="0"/>
      <w:divBdr>
        <w:top w:val="none" w:sz="0" w:space="0" w:color="auto"/>
        <w:left w:val="none" w:sz="0" w:space="0" w:color="auto"/>
        <w:bottom w:val="none" w:sz="0" w:space="0" w:color="auto"/>
        <w:right w:val="none" w:sz="0" w:space="0" w:color="auto"/>
      </w:divBdr>
      <w:divsChild>
        <w:div w:id="540632240">
          <w:marLeft w:val="0"/>
          <w:marRight w:val="0"/>
          <w:marTop w:val="0"/>
          <w:marBottom w:val="0"/>
          <w:divBdr>
            <w:top w:val="none" w:sz="0" w:space="0" w:color="auto"/>
            <w:left w:val="none" w:sz="0" w:space="0" w:color="auto"/>
            <w:bottom w:val="none" w:sz="0" w:space="0" w:color="auto"/>
            <w:right w:val="none" w:sz="0" w:space="0" w:color="auto"/>
          </w:divBdr>
          <w:divsChild>
            <w:div w:id="44843479">
              <w:marLeft w:val="0"/>
              <w:marRight w:val="0"/>
              <w:marTop w:val="0"/>
              <w:marBottom w:val="0"/>
              <w:divBdr>
                <w:top w:val="none" w:sz="0" w:space="0" w:color="auto"/>
                <w:left w:val="none" w:sz="0" w:space="0" w:color="auto"/>
                <w:bottom w:val="none" w:sz="0" w:space="0" w:color="auto"/>
                <w:right w:val="none" w:sz="0" w:space="0" w:color="auto"/>
              </w:divBdr>
            </w:div>
            <w:div w:id="28919755">
              <w:marLeft w:val="0"/>
              <w:marRight w:val="0"/>
              <w:marTop w:val="0"/>
              <w:marBottom w:val="0"/>
              <w:divBdr>
                <w:top w:val="none" w:sz="0" w:space="0" w:color="auto"/>
                <w:left w:val="none" w:sz="0" w:space="0" w:color="auto"/>
                <w:bottom w:val="none" w:sz="0" w:space="0" w:color="auto"/>
                <w:right w:val="none" w:sz="0" w:space="0" w:color="auto"/>
              </w:divBdr>
            </w:div>
            <w:div w:id="1300183672">
              <w:marLeft w:val="0"/>
              <w:marRight w:val="0"/>
              <w:marTop w:val="0"/>
              <w:marBottom w:val="0"/>
              <w:divBdr>
                <w:top w:val="none" w:sz="0" w:space="0" w:color="auto"/>
                <w:left w:val="none" w:sz="0" w:space="0" w:color="auto"/>
                <w:bottom w:val="none" w:sz="0" w:space="0" w:color="auto"/>
                <w:right w:val="none" w:sz="0" w:space="0" w:color="auto"/>
              </w:divBdr>
            </w:div>
            <w:div w:id="383414095">
              <w:marLeft w:val="0"/>
              <w:marRight w:val="0"/>
              <w:marTop w:val="0"/>
              <w:marBottom w:val="0"/>
              <w:divBdr>
                <w:top w:val="none" w:sz="0" w:space="0" w:color="auto"/>
                <w:left w:val="none" w:sz="0" w:space="0" w:color="auto"/>
                <w:bottom w:val="none" w:sz="0" w:space="0" w:color="auto"/>
                <w:right w:val="none" w:sz="0" w:space="0" w:color="auto"/>
              </w:divBdr>
            </w:div>
            <w:div w:id="1368409144">
              <w:marLeft w:val="0"/>
              <w:marRight w:val="0"/>
              <w:marTop w:val="0"/>
              <w:marBottom w:val="0"/>
              <w:divBdr>
                <w:top w:val="none" w:sz="0" w:space="0" w:color="auto"/>
                <w:left w:val="none" w:sz="0" w:space="0" w:color="auto"/>
                <w:bottom w:val="none" w:sz="0" w:space="0" w:color="auto"/>
                <w:right w:val="none" w:sz="0" w:space="0" w:color="auto"/>
              </w:divBdr>
            </w:div>
            <w:div w:id="897864075">
              <w:marLeft w:val="0"/>
              <w:marRight w:val="0"/>
              <w:marTop w:val="0"/>
              <w:marBottom w:val="0"/>
              <w:divBdr>
                <w:top w:val="none" w:sz="0" w:space="0" w:color="auto"/>
                <w:left w:val="none" w:sz="0" w:space="0" w:color="auto"/>
                <w:bottom w:val="none" w:sz="0" w:space="0" w:color="auto"/>
                <w:right w:val="none" w:sz="0" w:space="0" w:color="auto"/>
              </w:divBdr>
            </w:div>
            <w:div w:id="1535649901">
              <w:marLeft w:val="0"/>
              <w:marRight w:val="0"/>
              <w:marTop w:val="0"/>
              <w:marBottom w:val="0"/>
              <w:divBdr>
                <w:top w:val="none" w:sz="0" w:space="0" w:color="auto"/>
                <w:left w:val="none" w:sz="0" w:space="0" w:color="auto"/>
                <w:bottom w:val="none" w:sz="0" w:space="0" w:color="auto"/>
                <w:right w:val="none" w:sz="0" w:space="0" w:color="auto"/>
              </w:divBdr>
            </w:div>
            <w:div w:id="1665890610">
              <w:marLeft w:val="0"/>
              <w:marRight w:val="0"/>
              <w:marTop w:val="0"/>
              <w:marBottom w:val="0"/>
              <w:divBdr>
                <w:top w:val="none" w:sz="0" w:space="0" w:color="auto"/>
                <w:left w:val="none" w:sz="0" w:space="0" w:color="auto"/>
                <w:bottom w:val="none" w:sz="0" w:space="0" w:color="auto"/>
                <w:right w:val="none" w:sz="0" w:space="0" w:color="auto"/>
              </w:divBdr>
            </w:div>
            <w:div w:id="797770386">
              <w:marLeft w:val="0"/>
              <w:marRight w:val="0"/>
              <w:marTop w:val="0"/>
              <w:marBottom w:val="0"/>
              <w:divBdr>
                <w:top w:val="none" w:sz="0" w:space="0" w:color="auto"/>
                <w:left w:val="none" w:sz="0" w:space="0" w:color="auto"/>
                <w:bottom w:val="none" w:sz="0" w:space="0" w:color="auto"/>
                <w:right w:val="none" w:sz="0" w:space="0" w:color="auto"/>
              </w:divBdr>
            </w:div>
            <w:div w:id="608853659">
              <w:marLeft w:val="0"/>
              <w:marRight w:val="0"/>
              <w:marTop w:val="0"/>
              <w:marBottom w:val="0"/>
              <w:divBdr>
                <w:top w:val="none" w:sz="0" w:space="0" w:color="auto"/>
                <w:left w:val="none" w:sz="0" w:space="0" w:color="auto"/>
                <w:bottom w:val="none" w:sz="0" w:space="0" w:color="auto"/>
                <w:right w:val="none" w:sz="0" w:space="0" w:color="auto"/>
              </w:divBdr>
            </w:div>
            <w:div w:id="236550322">
              <w:marLeft w:val="0"/>
              <w:marRight w:val="0"/>
              <w:marTop w:val="0"/>
              <w:marBottom w:val="0"/>
              <w:divBdr>
                <w:top w:val="none" w:sz="0" w:space="0" w:color="auto"/>
                <w:left w:val="none" w:sz="0" w:space="0" w:color="auto"/>
                <w:bottom w:val="none" w:sz="0" w:space="0" w:color="auto"/>
                <w:right w:val="none" w:sz="0" w:space="0" w:color="auto"/>
              </w:divBdr>
            </w:div>
            <w:div w:id="2009944707">
              <w:marLeft w:val="0"/>
              <w:marRight w:val="0"/>
              <w:marTop w:val="0"/>
              <w:marBottom w:val="0"/>
              <w:divBdr>
                <w:top w:val="none" w:sz="0" w:space="0" w:color="auto"/>
                <w:left w:val="none" w:sz="0" w:space="0" w:color="auto"/>
                <w:bottom w:val="none" w:sz="0" w:space="0" w:color="auto"/>
                <w:right w:val="none" w:sz="0" w:space="0" w:color="auto"/>
              </w:divBdr>
            </w:div>
            <w:div w:id="2141218654">
              <w:marLeft w:val="0"/>
              <w:marRight w:val="0"/>
              <w:marTop w:val="0"/>
              <w:marBottom w:val="0"/>
              <w:divBdr>
                <w:top w:val="none" w:sz="0" w:space="0" w:color="auto"/>
                <w:left w:val="none" w:sz="0" w:space="0" w:color="auto"/>
                <w:bottom w:val="none" w:sz="0" w:space="0" w:color="auto"/>
                <w:right w:val="none" w:sz="0" w:space="0" w:color="auto"/>
              </w:divBdr>
            </w:div>
            <w:div w:id="554974823">
              <w:marLeft w:val="0"/>
              <w:marRight w:val="0"/>
              <w:marTop w:val="0"/>
              <w:marBottom w:val="0"/>
              <w:divBdr>
                <w:top w:val="none" w:sz="0" w:space="0" w:color="auto"/>
                <w:left w:val="none" w:sz="0" w:space="0" w:color="auto"/>
                <w:bottom w:val="none" w:sz="0" w:space="0" w:color="auto"/>
                <w:right w:val="none" w:sz="0" w:space="0" w:color="auto"/>
              </w:divBdr>
            </w:div>
            <w:div w:id="10030621">
              <w:marLeft w:val="0"/>
              <w:marRight w:val="0"/>
              <w:marTop w:val="0"/>
              <w:marBottom w:val="0"/>
              <w:divBdr>
                <w:top w:val="none" w:sz="0" w:space="0" w:color="auto"/>
                <w:left w:val="none" w:sz="0" w:space="0" w:color="auto"/>
                <w:bottom w:val="none" w:sz="0" w:space="0" w:color="auto"/>
                <w:right w:val="none" w:sz="0" w:space="0" w:color="auto"/>
              </w:divBdr>
            </w:div>
            <w:div w:id="1880506328">
              <w:marLeft w:val="0"/>
              <w:marRight w:val="0"/>
              <w:marTop w:val="0"/>
              <w:marBottom w:val="0"/>
              <w:divBdr>
                <w:top w:val="none" w:sz="0" w:space="0" w:color="auto"/>
                <w:left w:val="none" w:sz="0" w:space="0" w:color="auto"/>
                <w:bottom w:val="none" w:sz="0" w:space="0" w:color="auto"/>
                <w:right w:val="none" w:sz="0" w:space="0" w:color="auto"/>
              </w:divBdr>
            </w:div>
            <w:div w:id="1629122625">
              <w:marLeft w:val="0"/>
              <w:marRight w:val="0"/>
              <w:marTop w:val="0"/>
              <w:marBottom w:val="0"/>
              <w:divBdr>
                <w:top w:val="none" w:sz="0" w:space="0" w:color="auto"/>
                <w:left w:val="none" w:sz="0" w:space="0" w:color="auto"/>
                <w:bottom w:val="none" w:sz="0" w:space="0" w:color="auto"/>
                <w:right w:val="none" w:sz="0" w:space="0" w:color="auto"/>
              </w:divBdr>
            </w:div>
            <w:div w:id="136806094">
              <w:marLeft w:val="0"/>
              <w:marRight w:val="0"/>
              <w:marTop w:val="0"/>
              <w:marBottom w:val="0"/>
              <w:divBdr>
                <w:top w:val="none" w:sz="0" w:space="0" w:color="auto"/>
                <w:left w:val="none" w:sz="0" w:space="0" w:color="auto"/>
                <w:bottom w:val="none" w:sz="0" w:space="0" w:color="auto"/>
                <w:right w:val="none" w:sz="0" w:space="0" w:color="auto"/>
              </w:divBdr>
            </w:div>
            <w:div w:id="1147434316">
              <w:marLeft w:val="0"/>
              <w:marRight w:val="0"/>
              <w:marTop w:val="0"/>
              <w:marBottom w:val="0"/>
              <w:divBdr>
                <w:top w:val="none" w:sz="0" w:space="0" w:color="auto"/>
                <w:left w:val="none" w:sz="0" w:space="0" w:color="auto"/>
                <w:bottom w:val="none" w:sz="0" w:space="0" w:color="auto"/>
                <w:right w:val="none" w:sz="0" w:space="0" w:color="auto"/>
              </w:divBdr>
            </w:div>
            <w:div w:id="4961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0581">
      <w:bodyDiv w:val="1"/>
      <w:marLeft w:val="0"/>
      <w:marRight w:val="0"/>
      <w:marTop w:val="0"/>
      <w:marBottom w:val="0"/>
      <w:divBdr>
        <w:top w:val="none" w:sz="0" w:space="0" w:color="auto"/>
        <w:left w:val="none" w:sz="0" w:space="0" w:color="auto"/>
        <w:bottom w:val="none" w:sz="0" w:space="0" w:color="auto"/>
        <w:right w:val="none" w:sz="0" w:space="0" w:color="auto"/>
      </w:divBdr>
      <w:divsChild>
        <w:div w:id="1544827253">
          <w:marLeft w:val="0"/>
          <w:marRight w:val="0"/>
          <w:marTop w:val="0"/>
          <w:marBottom w:val="0"/>
          <w:divBdr>
            <w:top w:val="none" w:sz="0" w:space="0" w:color="auto"/>
            <w:left w:val="none" w:sz="0" w:space="0" w:color="auto"/>
            <w:bottom w:val="none" w:sz="0" w:space="0" w:color="auto"/>
            <w:right w:val="none" w:sz="0" w:space="0" w:color="auto"/>
          </w:divBdr>
          <w:divsChild>
            <w:div w:id="1919170500">
              <w:marLeft w:val="0"/>
              <w:marRight w:val="0"/>
              <w:marTop w:val="0"/>
              <w:marBottom w:val="0"/>
              <w:divBdr>
                <w:top w:val="none" w:sz="0" w:space="0" w:color="auto"/>
                <w:left w:val="none" w:sz="0" w:space="0" w:color="auto"/>
                <w:bottom w:val="none" w:sz="0" w:space="0" w:color="auto"/>
                <w:right w:val="none" w:sz="0" w:space="0" w:color="auto"/>
              </w:divBdr>
            </w:div>
            <w:div w:id="1659722716">
              <w:marLeft w:val="0"/>
              <w:marRight w:val="0"/>
              <w:marTop w:val="0"/>
              <w:marBottom w:val="0"/>
              <w:divBdr>
                <w:top w:val="none" w:sz="0" w:space="0" w:color="auto"/>
                <w:left w:val="none" w:sz="0" w:space="0" w:color="auto"/>
                <w:bottom w:val="none" w:sz="0" w:space="0" w:color="auto"/>
                <w:right w:val="none" w:sz="0" w:space="0" w:color="auto"/>
              </w:divBdr>
            </w:div>
            <w:div w:id="840975151">
              <w:marLeft w:val="0"/>
              <w:marRight w:val="0"/>
              <w:marTop w:val="0"/>
              <w:marBottom w:val="0"/>
              <w:divBdr>
                <w:top w:val="none" w:sz="0" w:space="0" w:color="auto"/>
                <w:left w:val="none" w:sz="0" w:space="0" w:color="auto"/>
                <w:bottom w:val="none" w:sz="0" w:space="0" w:color="auto"/>
                <w:right w:val="none" w:sz="0" w:space="0" w:color="auto"/>
              </w:divBdr>
            </w:div>
            <w:div w:id="16008805">
              <w:marLeft w:val="0"/>
              <w:marRight w:val="0"/>
              <w:marTop w:val="0"/>
              <w:marBottom w:val="0"/>
              <w:divBdr>
                <w:top w:val="none" w:sz="0" w:space="0" w:color="auto"/>
                <w:left w:val="none" w:sz="0" w:space="0" w:color="auto"/>
                <w:bottom w:val="none" w:sz="0" w:space="0" w:color="auto"/>
                <w:right w:val="none" w:sz="0" w:space="0" w:color="auto"/>
              </w:divBdr>
            </w:div>
            <w:div w:id="1014457796">
              <w:marLeft w:val="0"/>
              <w:marRight w:val="0"/>
              <w:marTop w:val="0"/>
              <w:marBottom w:val="0"/>
              <w:divBdr>
                <w:top w:val="none" w:sz="0" w:space="0" w:color="auto"/>
                <w:left w:val="none" w:sz="0" w:space="0" w:color="auto"/>
                <w:bottom w:val="none" w:sz="0" w:space="0" w:color="auto"/>
                <w:right w:val="none" w:sz="0" w:space="0" w:color="auto"/>
              </w:divBdr>
            </w:div>
            <w:div w:id="761224829">
              <w:marLeft w:val="0"/>
              <w:marRight w:val="0"/>
              <w:marTop w:val="0"/>
              <w:marBottom w:val="0"/>
              <w:divBdr>
                <w:top w:val="none" w:sz="0" w:space="0" w:color="auto"/>
                <w:left w:val="none" w:sz="0" w:space="0" w:color="auto"/>
                <w:bottom w:val="none" w:sz="0" w:space="0" w:color="auto"/>
                <w:right w:val="none" w:sz="0" w:space="0" w:color="auto"/>
              </w:divBdr>
            </w:div>
            <w:div w:id="218713485">
              <w:marLeft w:val="0"/>
              <w:marRight w:val="0"/>
              <w:marTop w:val="0"/>
              <w:marBottom w:val="0"/>
              <w:divBdr>
                <w:top w:val="none" w:sz="0" w:space="0" w:color="auto"/>
                <w:left w:val="none" w:sz="0" w:space="0" w:color="auto"/>
                <w:bottom w:val="none" w:sz="0" w:space="0" w:color="auto"/>
                <w:right w:val="none" w:sz="0" w:space="0" w:color="auto"/>
              </w:divBdr>
            </w:div>
            <w:div w:id="822741223">
              <w:marLeft w:val="0"/>
              <w:marRight w:val="0"/>
              <w:marTop w:val="0"/>
              <w:marBottom w:val="0"/>
              <w:divBdr>
                <w:top w:val="none" w:sz="0" w:space="0" w:color="auto"/>
                <w:left w:val="none" w:sz="0" w:space="0" w:color="auto"/>
                <w:bottom w:val="none" w:sz="0" w:space="0" w:color="auto"/>
                <w:right w:val="none" w:sz="0" w:space="0" w:color="auto"/>
              </w:divBdr>
            </w:div>
            <w:div w:id="535239303">
              <w:marLeft w:val="0"/>
              <w:marRight w:val="0"/>
              <w:marTop w:val="0"/>
              <w:marBottom w:val="0"/>
              <w:divBdr>
                <w:top w:val="none" w:sz="0" w:space="0" w:color="auto"/>
                <w:left w:val="none" w:sz="0" w:space="0" w:color="auto"/>
                <w:bottom w:val="none" w:sz="0" w:space="0" w:color="auto"/>
                <w:right w:val="none" w:sz="0" w:space="0" w:color="auto"/>
              </w:divBdr>
            </w:div>
            <w:div w:id="1247955784">
              <w:marLeft w:val="0"/>
              <w:marRight w:val="0"/>
              <w:marTop w:val="0"/>
              <w:marBottom w:val="0"/>
              <w:divBdr>
                <w:top w:val="none" w:sz="0" w:space="0" w:color="auto"/>
                <w:left w:val="none" w:sz="0" w:space="0" w:color="auto"/>
                <w:bottom w:val="none" w:sz="0" w:space="0" w:color="auto"/>
                <w:right w:val="none" w:sz="0" w:space="0" w:color="auto"/>
              </w:divBdr>
            </w:div>
            <w:div w:id="721028335">
              <w:marLeft w:val="0"/>
              <w:marRight w:val="0"/>
              <w:marTop w:val="0"/>
              <w:marBottom w:val="0"/>
              <w:divBdr>
                <w:top w:val="none" w:sz="0" w:space="0" w:color="auto"/>
                <w:left w:val="none" w:sz="0" w:space="0" w:color="auto"/>
                <w:bottom w:val="none" w:sz="0" w:space="0" w:color="auto"/>
                <w:right w:val="none" w:sz="0" w:space="0" w:color="auto"/>
              </w:divBdr>
            </w:div>
            <w:div w:id="1209881207">
              <w:marLeft w:val="0"/>
              <w:marRight w:val="0"/>
              <w:marTop w:val="0"/>
              <w:marBottom w:val="0"/>
              <w:divBdr>
                <w:top w:val="none" w:sz="0" w:space="0" w:color="auto"/>
                <w:left w:val="none" w:sz="0" w:space="0" w:color="auto"/>
                <w:bottom w:val="none" w:sz="0" w:space="0" w:color="auto"/>
                <w:right w:val="none" w:sz="0" w:space="0" w:color="auto"/>
              </w:divBdr>
            </w:div>
            <w:div w:id="1137601235">
              <w:marLeft w:val="0"/>
              <w:marRight w:val="0"/>
              <w:marTop w:val="0"/>
              <w:marBottom w:val="0"/>
              <w:divBdr>
                <w:top w:val="none" w:sz="0" w:space="0" w:color="auto"/>
                <w:left w:val="none" w:sz="0" w:space="0" w:color="auto"/>
                <w:bottom w:val="none" w:sz="0" w:space="0" w:color="auto"/>
                <w:right w:val="none" w:sz="0" w:space="0" w:color="auto"/>
              </w:divBdr>
            </w:div>
            <w:div w:id="1062362756">
              <w:marLeft w:val="0"/>
              <w:marRight w:val="0"/>
              <w:marTop w:val="0"/>
              <w:marBottom w:val="0"/>
              <w:divBdr>
                <w:top w:val="none" w:sz="0" w:space="0" w:color="auto"/>
                <w:left w:val="none" w:sz="0" w:space="0" w:color="auto"/>
                <w:bottom w:val="none" w:sz="0" w:space="0" w:color="auto"/>
                <w:right w:val="none" w:sz="0" w:space="0" w:color="auto"/>
              </w:divBdr>
            </w:div>
            <w:div w:id="598947994">
              <w:marLeft w:val="0"/>
              <w:marRight w:val="0"/>
              <w:marTop w:val="0"/>
              <w:marBottom w:val="0"/>
              <w:divBdr>
                <w:top w:val="none" w:sz="0" w:space="0" w:color="auto"/>
                <w:left w:val="none" w:sz="0" w:space="0" w:color="auto"/>
                <w:bottom w:val="none" w:sz="0" w:space="0" w:color="auto"/>
                <w:right w:val="none" w:sz="0" w:space="0" w:color="auto"/>
              </w:divBdr>
            </w:div>
            <w:div w:id="3795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de-maze.com/net-core-web-development-part5/" TargetMode="External"/><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maze.com/net-core-web-development-part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de-maze.com/net-core-web-development-part7/"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ode-maze.com/net-core-web-development-part2/" TargetMode="External"/><Relationship Id="rId19" Type="http://schemas.openxmlformats.org/officeDocument/2006/relationships/hyperlink" Target="https://code-maze.com/net-core-web-development-part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16</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11</cp:revision>
  <dcterms:created xsi:type="dcterms:W3CDTF">2018-07-21T07:37:00Z</dcterms:created>
  <dcterms:modified xsi:type="dcterms:W3CDTF">2018-07-21T18:09:00Z</dcterms:modified>
</cp:coreProperties>
</file>